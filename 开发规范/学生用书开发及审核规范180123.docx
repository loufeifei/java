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C6F" w:rsidRPr="000A2276" w:rsidRDefault="00C66843" w:rsidP="000A2276">
      <w:pPr>
        <w:spacing w:line="360" w:lineRule="auto"/>
        <w:jc w:val="center"/>
        <w:outlineLvl w:val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学生用书开发及审核规范</w:t>
      </w:r>
    </w:p>
    <w:p w:rsidR="000A4C6F" w:rsidRPr="000A2276" w:rsidRDefault="000A4C6F" w:rsidP="000A2276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:rsidR="000A4C6F" w:rsidRPr="000A2276" w:rsidRDefault="00C66843" w:rsidP="000A2276">
      <w:pPr>
        <w:pStyle w:val="a6"/>
        <w:numPr>
          <w:ilvl w:val="0"/>
          <w:numId w:val="1"/>
        </w:numPr>
        <w:spacing w:line="360" w:lineRule="auto"/>
        <w:ind w:firstLineChars="0"/>
        <w:outlineLvl w:val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前言</w:t>
      </w:r>
    </w:p>
    <w:p w:rsidR="000A4C6F" w:rsidRPr="000A2276" w:rsidRDefault="00C66843" w:rsidP="000A2276">
      <w:pPr>
        <w:spacing w:line="360" w:lineRule="auto"/>
        <w:ind w:firstLine="42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在产品开发规范基础上，为了细化教材编写，实现规范化，提供开发效率，通过制定学生用书教材编写开发规范。</w:t>
      </w:r>
    </w:p>
    <w:p w:rsidR="000A4C6F" w:rsidRPr="000A2276" w:rsidRDefault="00C66843" w:rsidP="000A2276">
      <w:pPr>
        <w:pStyle w:val="a6"/>
        <w:numPr>
          <w:ilvl w:val="0"/>
          <w:numId w:val="1"/>
        </w:numPr>
        <w:spacing w:line="360" w:lineRule="auto"/>
        <w:ind w:firstLineChars="0"/>
        <w:outlineLvl w:val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教材研发思路</w:t>
      </w:r>
    </w:p>
    <w:p w:rsidR="000A4C6F" w:rsidRPr="000A2276" w:rsidRDefault="00C66843" w:rsidP="000A2276">
      <w:pPr>
        <w:pStyle w:val="a6"/>
        <w:spacing w:line="360" w:lineRule="auto"/>
        <w:ind w:left="720" w:firstLineChars="0" w:firstLine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1</w:t>
      </w:r>
      <w:r w:rsidRPr="000A2276">
        <w:rPr>
          <w:rFonts w:ascii="Arial" w:eastAsia="宋体" w:hAnsi="宋体" w:cs="Arial"/>
          <w:sz w:val="24"/>
          <w:szCs w:val="24"/>
        </w:rPr>
        <w:t>、必须与章节设计结构保持一致</w:t>
      </w:r>
    </w:p>
    <w:p w:rsidR="000A4C6F" w:rsidRPr="000A2276" w:rsidRDefault="00C66843" w:rsidP="000A2276">
      <w:pPr>
        <w:pStyle w:val="a6"/>
        <w:spacing w:line="360" w:lineRule="auto"/>
        <w:ind w:left="720" w:firstLineChars="0" w:firstLine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2</w:t>
      </w:r>
      <w:r w:rsidRPr="000A2276">
        <w:rPr>
          <w:rFonts w:ascii="Arial" w:eastAsia="宋体" w:hAnsi="宋体" w:cs="Arial"/>
          <w:sz w:val="24"/>
          <w:szCs w:val="24"/>
        </w:rPr>
        <w:t>、讲解顺序由浅入深，确保技术点讲解的正确性</w:t>
      </w:r>
    </w:p>
    <w:p w:rsidR="000A4C6F" w:rsidRPr="000A2276" w:rsidRDefault="00C66843" w:rsidP="000A2276">
      <w:pPr>
        <w:pStyle w:val="a6"/>
        <w:spacing w:line="360" w:lineRule="auto"/>
        <w:ind w:left="720" w:firstLineChars="0" w:firstLine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3</w:t>
      </w:r>
      <w:r w:rsidRPr="000A2276">
        <w:rPr>
          <w:rFonts w:ascii="Arial" w:eastAsia="宋体" w:hAnsi="宋体" w:cs="Arial"/>
          <w:sz w:val="24"/>
          <w:szCs w:val="24"/>
        </w:rPr>
        <w:t>、演示案例为教师讲解技能点的讲解案例，上机案例是专门安排学生在理论讲解结束后，操作练习案例。对于上机练习案例，原则上不要让学生原封不动的完成演示案例，即使技能点相同，也应更换应用场景。</w:t>
      </w:r>
    </w:p>
    <w:p w:rsidR="000A4C6F" w:rsidRPr="000A2276" w:rsidRDefault="00C66843" w:rsidP="000A2276">
      <w:pPr>
        <w:pStyle w:val="a6"/>
        <w:numPr>
          <w:ilvl w:val="0"/>
          <w:numId w:val="1"/>
        </w:numPr>
        <w:spacing w:line="360" w:lineRule="auto"/>
        <w:ind w:firstLineChars="0"/>
        <w:outlineLvl w:val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教材开发规范</w:t>
      </w:r>
    </w:p>
    <w:p w:rsidR="000A4C6F" w:rsidRPr="000A2276" w:rsidRDefault="00C66843" w:rsidP="000A2276">
      <w:pPr>
        <w:pStyle w:val="a6"/>
        <w:spacing w:line="360" w:lineRule="auto"/>
        <w:ind w:left="720" w:firstLineChars="0" w:firstLine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1</w:t>
      </w:r>
      <w:r w:rsidRPr="000A2276">
        <w:rPr>
          <w:rFonts w:ascii="Arial" w:eastAsia="宋体" w:hAnsi="宋体" w:cs="Arial"/>
          <w:sz w:val="24"/>
          <w:szCs w:val="24"/>
        </w:rPr>
        <w:t>、标题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每个章节最多能有三级标题，不能出现三级以上的标题目录。每级标题下，如果有子标题，则至少有两个子标题。不要出现单独</w:t>
      </w:r>
      <w:proofErr w:type="gramStart"/>
      <w:r w:rsidRPr="000A2276">
        <w:rPr>
          <w:rFonts w:ascii="Arial" w:eastAsia="宋体" w:hAnsi="宋体" w:cs="Arial"/>
          <w:sz w:val="24"/>
          <w:szCs w:val="24"/>
        </w:rPr>
        <w:t>一</w:t>
      </w:r>
      <w:proofErr w:type="gramEnd"/>
      <w:r w:rsidRPr="000A2276">
        <w:rPr>
          <w:rFonts w:ascii="Arial" w:eastAsia="宋体" w:hAnsi="宋体" w:cs="Arial"/>
          <w:sz w:val="24"/>
          <w:szCs w:val="24"/>
        </w:rPr>
        <w:t>个子标题。</w:t>
      </w:r>
    </w:p>
    <w:p w:rsidR="000A4C6F" w:rsidRPr="000A2276" w:rsidRDefault="00CA162A" w:rsidP="000A2276">
      <w:pPr>
        <w:pStyle w:val="a6"/>
        <w:spacing w:line="360" w:lineRule="auto"/>
        <w:ind w:left="1140" w:firstLineChars="0" w:firstLine="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</w:r>
      <w:r w:rsidR="000A1C85">
        <w:rPr>
          <w:rFonts w:ascii="Arial" w:eastAsia="宋体" w:hAnsi="Arial" w:cs="Arial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36" type="#_x0000_t202" style="width:292.95pt;height:429.15pt;mso-position-horizontal-relative:char;mso-position-vertical-relative:line">
            <v:textbox style="mso-fit-shape-to-text:t">
              <w:txbxContent>
                <w:p w:rsidR="000A4C6F" w:rsidRDefault="00C66843">
                  <w:pPr>
                    <w:rPr>
                      <w:rFonts w:ascii="Arial" w:eastAsia="黑体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黑体" w:hAnsi="Arial" w:cs="Arial"/>
                      <w:sz w:val="28"/>
                      <w:szCs w:val="28"/>
                    </w:rPr>
                    <w:t>1.1 Java</w:t>
                  </w:r>
                  <w:r>
                    <w:rPr>
                      <w:rFonts w:ascii="Arial" w:eastAsia="黑体" w:hAnsi="黑体" w:cs="Arial"/>
                      <w:sz w:val="28"/>
                      <w:szCs w:val="28"/>
                    </w:rPr>
                    <w:t>简介</w:t>
                  </w:r>
                </w:p>
                <w:p w:rsidR="000A4C6F" w:rsidRDefault="00C66843">
                  <w:pPr>
                    <w:ind w:firstLine="420"/>
                    <w:rPr>
                      <w:rFonts w:ascii="Arial" w:eastAsia="黑体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黑体" w:hAnsi="Arial" w:cs="Arial"/>
                      <w:sz w:val="28"/>
                      <w:szCs w:val="28"/>
                    </w:rPr>
                    <w:t>1.1.1 Java</w:t>
                  </w:r>
                  <w:r>
                    <w:rPr>
                      <w:rFonts w:ascii="Arial" w:eastAsia="黑体" w:hAnsi="黑体" w:cs="Arial"/>
                      <w:sz w:val="28"/>
                      <w:szCs w:val="28"/>
                    </w:rPr>
                    <w:t>发展历史介绍</w:t>
                  </w:r>
                </w:p>
                <w:p w:rsidR="000A4C6F" w:rsidRDefault="00C66843">
                  <w:pPr>
                    <w:ind w:firstLine="420"/>
                    <w:rPr>
                      <w:rFonts w:ascii="Arial" w:eastAsia="黑体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黑体" w:hAnsi="Arial" w:cs="Arial"/>
                      <w:sz w:val="28"/>
                      <w:szCs w:val="28"/>
                    </w:rPr>
                    <w:t>1.1.2 Java</w:t>
                  </w:r>
                  <w:r>
                    <w:rPr>
                      <w:rFonts w:ascii="Arial" w:eastAsia="黑体" w:hAnsi="黑体" w:cs="Arial"/>
                      <w:sz w:val="28"/>
                      <w:szCs w:val="28"/>
                    </w:rPr>
                    <w:t>的特点</w:t>
                  </w:r>
                </w:p>
                <w:p w:rsidR="000A4C6F" w:rsidRDefault="00C66843">
                  <w:pPr>
                    <w:rPr>
                      <w:rFonts w:ascii="Arial" w:eastAsia="黑体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黑体" w:hAnsi="Arial" w:cs="Arial"/>
                      <w:sz w:val="28"/>
                      <w:szCs w:val="28"/>
                    </w:rPr>
                    <w:t>1.2 Java</w:t>
                  </w:r>
                  <w:r>
                    <w:rPr>
                      <w:rFonts w:ascii="Arial" w:eastAsia="黑体" w:hAnsi="黑体" w:cs="Arial"/>
                      <w:sz w:val="28"/>
                      <w:szCs w:val="28"/>
                    </w:rPr>
                    <w:t>体系</w:t>
                  </w:r>
                </w:p>
                <w:p w:rsidR="000A4C6F" w:rsidRDefault="00C66843">
                  <w:pPr>
                    <w:ind w:firstLine="420"/>
                    <w:rPr>
                      <w:rFonts w:ascii="Arial" w:eastAsia="黑体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黑体" w:hAnsi="Arial" w:cs="Arial"/>
                      <w:sz w:val="28"/>
                      <w:szCs w:val="28"/>
                    </w:rPr>
                    <w:t>1.2.1 Java</w:t>
                  </w:r>
                  <w:r>
                    <w:rPr>
                      <w:rFonts w:ascii="Arial" w:eastAsia="黑体" w:hAnsi="黑体" w:cs="Arial"/>
                      <w:sz w:val="28"/>
                      <w:szCs w:val="28"/>
                    </w:rPr>
                    <w:t>的组成</w:t>
                  </w:r>
                </w:p>
                <w:p w:rsidR="000A4C6F" w:rsidRDefault="00C66843">
                  <w:pPr>
                    <w:ind w:firstLine="420"/>
                    <w:rPr>
                      <w:rFonts w:ascii="Arial" w:eastAsia="黑体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黑体" w:hAnsi="Arial" w:cs="Arial"/>
                      <w:sz w:val="28"/>
                      <w:szCs w:val="28"/>
                    </w:rPr>
                    <w:t>1.2.2 Java</w:t>
                  </w:r>
                  <w:r>
                    <w:rPr>
                      <w:rFonts w:ascii="Arial" w:eastAsia="黑体" w:hAnsi="黑体" w:cs="Arial"/>
                      <w:sz w:val="28"/>
                      <w:szCs w:val="28"/>
                    </w:rPr>
                    <w:t>的运行机制</w:t>
                  </w:r>
                </w:p>
                <w:p w:rsidR="000A4C6F" w:rsidRDefault="000A4C6F"/>
              </w:txbxContent>
            </v:textbox>
            <w10:wrap type="none"/>
            <w10:anchorlock/>
          </v:shape>
        </w:pict>
      </w:r>
    </w:p>
    <w:p w:rsidR="000A4C6F" w:rsidRPr="000A2276" w:rsidRDefault="000A4C6F" w:rsidP="000A2276">
      <w:pPr>
        <w:pStyle w:val="a6"/>
        <w:spacing w:line="360" w:lineRule="auto"/>
        <w:ind w:left="1140" w:firstLineChars="0" w:firstLine="0"/>
        <w:rPr>
          <w:rFonts w:ascii="Arial" w:eastAsia="宋体" w:hAnsi="Arial" w:cs="Arial"/>
          <w:sz w:val="24"/>
          <w:szCs w:val="24"/>
        </w:rPr>
      </w:pPr>
    </w:p>
    <w:p w:rsidR="000A4C6F" w:rsidRPr="000A2276" w:rsidRDefault="00C66843" w:rsidP="000A2276">
      <w:pPr>
        <w:spacing w:line="360" w:lineRule="auto"/>
        <w:ind w:left="84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说明：由于</w:t>
      </w:r>
      <w:r w:rsidRPr="000A2276">
        <w:rPr>
          <w:rFonts w:ascii="Arial" w:eastAsia="宋体" w:hAnsi="Arial" w:cs="Arial"/>
          <w:sz w:val="24"/>
          <w:szCs w:val="24"/>
        </w:rPr>
        <w:t>1.1</w:t>
      </w:r>
      <w:r w:rsidRPr="000A2276">
        <w:rPr>
          <w:rFonts w:ascii="Arial" w:eastAsia="宋体" w:hAnsi="宋体" w:cs="Arial"/>
          <w:sz w:val="24"/>
          <w:szCs w:val="24"/>
        </w:rPr>
        <w:t>作为一级标题，如果其下只有</w:t>
      </w:r>
      <w:proofErr w:type="gramStart"/>
      <w:r w:rsidRPr="000A2276">
        <w:rPr>
          <w:rFonts w:ascii="Arial" w:eastAsia="宋体" w:hAnsi="宋体" w:cs="Arial"/>
          <w:sz w:val="24"/>
          <w:szCs w:val="24"/>
        </w:rPr>
        <w:t>一</w:t>
      </w:r>
      <w:proofErr w:type="gramEnd"/>
      <w:r w:rsidRPr="000A2276">
        <w:rPr>
          <w:rFonts w:ascii="Arial" w:eastAsia="宋体" w:hAnsi="宋体" w:cs="Arial"/>
          <w:sz w:val="24"/>
          <w:szCs w:val="24"/>
        </w:rPr>
        <w:t>个子标题</w:t>
      </w:r>
      <w:r w:rsidRPr="000A2276">
        <w:rPr>
          <w:rFonts w:ascii="Arial" w:eastAsia="宋体" w:hAnsi="Arial" w:cs="Arial"/>
          <w:sz w:val="24"/>
          <w:szCs w:val="24"/>
        </w:rPr>
        <w:t>1.1.1</w:t>
      </w:r>
      <w:r w:rsidRPr="000A2276">
        <w:rPr>
          <w:rFonts w:ascii="Arial" w:eastAsia="宋体" w:hAnsi="宋体" w:cs="Arial"/>
          <w:sz w:val="24"/>
          <w:szCs w:val="24"/>
        </w:rPr>
        <w:t>，则直接将</w:t>
      </w:r>
      <w:r w:rsidRPr="000A2276">
        <w:rPr>
          <w:rFonts w:ascii="Arial" w:eastAsia="宋体" w:hAnsi="Arial" w:cs="Arial"/>
          <w:sz w:val="24"/>
          <w:szCs w:val="24"/>
        </w:rPr>
        <w:t>1.1.1</w:t>
      </w:r>
      <w:r w:rsidRPr="000A2276">
        <w:rPr>
          <w:rFonts w:ascii="Arial" w:eastAsia="宋体" w:hAnsi="宋体" w:cs="Arial"/>
          <w:sz w:val="24"/>
          <w:szCs w:val="24"/>
        </w:rPr>
        <w:t>标题删除，或者将内容进行组织，拆分出</w:t>
      </w:r>
      <w:r w:rsidRPr="000A2276">
        <w:rPr>
          <w:rFonts w:ascii="Arial" w:eastAsia="宋体" w:hAnsi="Arial" w:cs="Arial"/>
          <w:sz w:val="24"/>
          <w:szCs w:val="24"/>
        </w:rPr>
        <w:t>1.1.2</w:t>
      </w:r>
      <w:r w:rsidRPr="000A2276">
        <w:rPr>
          <w:rFonts w:ascii="Arial" w:eastAsia="宋体" w:hAnsi="宋体" w:cs="Arial"/>
          <w:sz w:val="24"/>
          <w:szCs w:val="24"/>
        </w:rPr>
        <w:t>组成两个子标题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基本结构规范</w:t>
      </w:r>
    </w:p>
    <w:p w:rsidR="000A4C6F" w:rsidRPr="000A2276" w:rsidRDefault="000A4C6F" w:rsidP="000A2276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:rsidR="000A4C6F" w:rsidRPr="000A2276" w:rsidRDefault="00CA162A" w:rsidP="000A2276">
      <w:pPr>
        <w:pStyle w:val="a6"/>
        <w:spacing w:line="360" w:lineRule="auto"/>
        <w:ind w:left="840" w:firstLineChars="0" w:firstLine="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</w:r>
      <w:r w:rsidR="000A1C85">
        <w:rPr>
          <w:rFonts w:ascii="Arial" w:eastAsia="宋体" w:hAnsi="Arial" w:cs="Arial"/>
          <w:sz w:val="24"/>
          <w:szCs w:val="24"/>
        </w:rPr>
        <w:pict>
          <v:shape id="_x0000_s1035" type="#_x0000_t202" style="width:271.75pt;height:117.15pt;mso-position-horizontal-relative:char;mso-position-vertical-relative:line">
            <v:textbox style="mso-fit-shape-to-text:t">
              <w:txbxContent>
                <w:p w:rsidR="000A4C6F" w:rsidRDefault="00C66843">
                  <w:pPr>
                    <w:rPr>
                      <w:rFonts w:ascii="Arial" w:eastAsia="黑体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黑体" w:hAnsi="Arial" w:cs="Arial"/>
                      <w:sz w:val="24"/>
                      <w:szCs w:val="24"/>
                    </w:rPr>
                    <w:t>1.1 Java</w:t>
                  </w:r>
                  <w:r>
                    <w:rPr>
                      <w:rFonts w:ascii="Arial" w:eastAsia="黑体" w:hAnsi="黑体" w:cs="Arial"/>
                      <w:sz w:val="24"/>
                      <w:szCs w:val="24"/>
                    </w:rPr>
                    <w:t>简介</w:t>
                  </w:r>
                </w:p>
                <w:p w:rsidR="000A4C6F" w:rsidRDefault="00C66843">
                  <w:pPr>
                    <w:rPr>
                      <w:rFonts w:ascii="Arial" w:eastAsia="黑体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  <w:r>
                    <w:rPr>
                      <w:rFonts w:ascii="Arial" w:eastAsia="黑体" w:hAnsi="Arial" w:cs="Arial"/>
                    </w:rPr>
                    <w:t xml:space="preserve"> </w:t>
                  </w:r>
                  <w:r>
                    <w:rPr>
                      <w:rFonts w:ascii="Arial" w:eastAsia="黑体" w:hAnsi="Arial" w:cs="Arial"/>
                      <w:sz w:val="24"/>
                      <w:szCs w:val="24"/>
                    </w:rPr>
                    <w:t>1.1.1 Java</w:t>
                  </w:r>
                  <w:r>
                    <w:rPr>
                      <w:rFonts w:ascii="Arial" w:eastAsia="黑体" w:hAnsi="黑体" w:cs="Arial"/>
                      <w:sz w:val="24"/>
                      <w:szCs w:val="24"/>
                    </w:rPr>
                    <w:t>发展历史介绍</w:t>
                  </w:r>
                </w:p>
                <w:p w:rsidR="000A4C6F" w:rsidRDefault="00C66843">
                  <w:pPr>
                    <w:rPr>
                      <w:rFonts w:asci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 w:hint="eastAsia"/>
                    </w:rPr>
                    <w:t xml:space="preserve">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 w:hint="eastAsia"/>
                      <w:sz w:val="24"/>
                      <w:szCs w:val="24"/>
                    </w:rPr>
                    <w:t>、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Java</w:t>
                  </w:r>
                  <w:r>
                    <w:rPr>
                      <w:rFonts w:ascii="Arial" w:cs="Arial"/>
                      <w:sz w:val="24"/>
                      <w:szCs w:val="24"/>
                    </w:rPr>
                    <w:t>的诞生</w:t>
                  </w:r>
                </w:p>
                <w:p w:rsidR="000A4C6F" w:rsidRDefault="00C6684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cs="Arial" w:hint="eastAsia"/>
                      <w:sz w:val="24"/>
                      <w:szCs w:val="24"/>
                    </w:rPr>
                    <w:tab/>
                    <w:t xml:space="preserve">  2</w:t>
                  </w:r>
                  <w:r>
                    <w:rPr>
                      <w:rFonts w:ascii="Arial" w:cs="Arial" w:hint="eastAsia"/>
                      <w:sz w:val="24"/>
                      <w:szCs w:val="24"/>
                    </w:rPr>
                    <w:t>、</w:t>
                  </w:r>
                  <w:r>
                    <w:rPr>
                      <w:rFonts w:ascii="Arial" w:cs="Arial" w:hint="eastAsia"/>
                      <w:sz w:val="24"/>
                      <w:szCs w:val="24"/>
                    </w:rPr>
                    <w:t>Java</w:t>
                  </w:r>
                  <w:r>
                    <w:rPr>
                      <w:rFonts w:ascii="Arial" w:cs="Arial" w:hint="eastAsia"/>
                      <w:sz w:val="24"/>
                      <w:szCs w:val="24"/>
                    </w:rPr>
                    <w:t>的发展</w:t>
                  </w:r>
                </w:p>
                <w:p w:rsidR="000A4C6F" w:rsidRDefault="00C66843">
                  <w:pPr>
                    <w:ind w:firstLineChars="400" w:firstLine="96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cs="Arial"/>
                      <w:sz w:val="24"/>
                      <w:szCs w:val="24"/>
                    </w:rPr>
                    <w:t>）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Java</w:t>
                  </w:r>
                  <w:r>
                    <w:rPr>
                      <w:rFonts w:ascii="Arial" w:cs="Arial"/>
                      <w:sz w:val="24"/>
                      <w:szCs w:val="24"/>
                    </w:rPr>
                    <w:t>的作者</w:t>
                  </w:r>
                </w:p>
                <w:p w:rsidR="000A4C6F" w:rsidRDefault="00C6684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Arial" w:hAnsi="Arial" w:cs="Arial" w:hint="eastAsia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cs="Arial"/>
                      <w:sz w:val="24"/>
                      <w:szCs w:val="24"/>
                    </w:rPr>
                    <w:t>）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Java</w:t>
                  </w:r>
                  <w:r>
                    <w:rPr>
                      <w:rFonts w:ascii="Arial" w:cs="Arial"/>
                      <w:sz w:val="24"/>
                      <w:szCs w:val="24"/>
                    </w:rPr>
                    <w:t>的用途</w:t>
                  </w:r>
                </w:p>
                <w:p w:rsidR="000A4C6F" w:rsidRDefault="00C66843">
                  <w:pPr>
                    <w:pStyle w:val="a6"/>
                    <w:numPr>
                      <w:ilvl w:val="0"/>
                      <w:numId w:val="3"/>
                    </w:numPr>
                    <w:ind w:firstLineChars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XXX</w:t>
                  </w:r>
                </w:p>
                <w:p w:rsidR="000A4C6F" w:rsidRDefault="00C66843">
                  <w:pPr>
                    <w:pStyle w:val="a6"/>
                    <w:numPr>
                      <w:ilvl w:val="0"/>
                      <w:numId w:val="4"/>
                    </w:numPr>
                    <w:ind w:firstLineChars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XXX</w:t>
                  </w:r>
                </w:p>
                <w:p w:rsidR="000A4C6F" w:rsidRDefault="00C6684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0A4C6F" w:rsidRPr="000A2276" w:rsidRDefault="00C66843" w:rsidP="000A2276">
      <w:pPr>
        <w:spacing w:line="360" w:lineRule="auto"/>
        <w:ind w:left="84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说明：正文中的级别不能过深，当遇到没有顺序要求的内容可以采用无序列表符号的方式进行标注</w:t>
      </w:r>
    </w:p>
    <w:p w:rsidR="000A4C6F" w:rsidRPr="000A2276" w:rsidRDefault="00C66843" w:rsidP="000A2276">
      <w:pPr>
        <w:pStyle w:val="a6"/>
        <w:numPr>
          <w:ilvl w:val="0"/>
          <w:numId w:val="5"/>
        </w:numPr>
        <w:spacing w:line="360" w:lineRule="auto"/>
        <w:ind w:left="720" w:firstLineChars="0" w:firstLine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教学目标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教学目标</w:t>
      </w:r>
      <w:r w:rsidRPr="000A2276">
        <w:rPr>
          <w:rFonts w:ascii="Arial" w:eastAsia="宋体" w:hAnsi="宋体" w:cs="Arial" w:hint="eastAsia"/>
          <w:sz w:val="24"/>
          <w:szCs w:val="24"/>
        </w:rPr>
        <w:t>分为</w:t>
      </w:r>
      <w:r w:rsidRPr="000A2276">
        <w:rPr>
          <w:rFonts w:ascii="Arial" w:eastAsia="宋体" w:hAnsi="宋体" w:cs="Arial"/>
          <w:sz w:val="24"/>
          <w:szCs w:val="24"/>
        </w:rPr>
        <w:t>知识目标</w:t>
      </w:r>
      <w:r w:rsidRPr="000A2276">
        <w:rPr>
          <w:rFonts w:ascii="Arial" w:eastAsia="宋体" w:hAnsi="宋体" w:cs="Arial" w:hint="eastAsia"/>
          <w:sz w:val="24"/>
          <w:szCs w:val="24"/>
        </w:rPr>
        <w:t>、</w:t>
      </w:r>
      <w:r w:rsidRPr="000A2276">
        <w:rPr>
          <w:rFonts w:ascii="Arial" w:eastAsia="宋体" w:hAnsi="宋体" w:cs="Arial"/>
          <w:sz w:val="24"/>
          <w:szCs w:val="24"/>
        </w:rPr>
        <w:t>技能目标</w:t>
      </w:r>
      <w:r w:rsidRPr="000A2276">
        <w:rPr>
          <w:rFonts w:ascii="Arial" w:eastAsia="宋体" w:hAnsi="宋体" w:cs="Arial" w:hint="eastAsia"/>
          <w:sz w:val="24"/>
          <w:szCs w:val="24"/>
        </w:rPr>
        <w:t>、</w:t>
      </w:r>
      <w:r w:rsidRPr="000A2276">
        <w:rPr>
          <w:rFonts w:ascii="Arial" w:eastAsia="宋体" w:hAnsi="宋体" w:cs="Arial"/>
          <w:sz w:val="24"/>
          <w:szCs w:val="24"/>
        </w:rPr>
        <w:t>速度目标</w:t>
      </w:r>
    </w:p>
    <w:p w:rsidR="000A2276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知识目标以概念为主</w:t>
      </w:r>
      <w:r w:rsidRPr="000A2276">
        <w:rPr>
          <w:rFonts w:ascii="Arial" w:eastAsia="宋体" w:hAnsi="宋体" w:cs="Arial" w:hint="eastAsia"/>
          <w:sz w:val="24"/>
          <w:szCs w:val="24"/>
        </w:rPr>
        <w:t>，突出应知，例如理解循环的概念；</w:t>
      </w:r>
    </w:p>
    <w:p w:rsidR="000A2276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技能目标以应会为主</w:t>
      </w:r>
      <w:r w:rsidRPr="000A2276">
        <w:rPr>
          <w:rFonts w:ascii="Arial" w:eastAsia="宋体" w:hAnsi="宋体" w:cs="Arial" w:hint="eastAsia"/>
          <w:sz w:val="24"/>
          <w:szCs w:val="24"/>
        </w:rPr>
        <w:t>，突出</w:t>
      </w:r>
      <w:r w:rsidRPr="000A2276">
        <w:rPr>
          <w:rFonts w:ascii="Arial" w:eastAsia="宋体" w:hAnsi="宋体" w:cs="Arial"/>
          <w:sz w:val="24"/>
          <w:szCs w:val="24"/>
        </w:rPr>
        <w:t>应会</w:t>
      </w:r>
      <w:r w:rsidRPr="000A2276">
        <w:rPr>
          <w:rFonts w:ascii="Arial" w:eastAsia="宋体" w:hAnsi="宋体" w:cs="Arial" w:hint="eastAsia"/>
          <w:sz w:val="24"/>
          <w:szCs w:val="24"/>
        </w:rPr>
        <w:t>，</w:t>
      </w:r>
      <w:r w:rsidRPr="000A2276">
        <w:rPr>
          <w:rFonts w:ascii="Arial" w:eastAsia="宋体" w:hAnsi="宋体" w:cs="Arial"/>
          <w:sz w:val="24"/>
          <w:szCs w:val="24"/>
        </w:rPr>
        <w:t>例如会使用</w:t>
      </w:r>
      <w:r w:rsidRPr="000A2276">
        <w:rPr>
          <w:rFonts w:ascii="Arial" w:eastAsia="宋体" w:hAnsi="宋体" w:cs="Arial"/>
          <w:sz w:val="24"/>
          <w:szCs w:val="24"/>
        </w:rPr>
        <w:t>while</w:t>
      </w:r>
      <w:r w:rsidRPr="000A2276">
        <w:rPr>
          <w:rFonts w:ascii="Arial" w:eastAsia="宋体" w:hAnsi="宋体" w:cs="Arial"/>
          <w:sz w:val="24"/>
          <w:szCs w:val="24"/>
        </w:rPr>
        <w:t>循环结构</w:t>
      </w:r>
      <w:r w:rsidRPr="000A2276">
        <w:rPr>
          <w:rFonts w:ascii="Arial" w:eastAsia="宋体" w:hAnsi="宋体" w:cs="Arial" w:hint="eastAsia"/>
          <w:sz w:val="24"/>
          <w:szCs w:val="24"/>
        </w:rPr>
        <w:t>；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速度目标以完成速度为主</w:t>
      </w:r>
      <w:r w:rsidRPr="000A2276">
        <w:rPr>
          <w:rFonts w:ascii="Arial" w:eastAsia="宋体" w:hAnsi="宋体" w:cs="Arial" w:hint="eastAsia"/>
          <w:sz w:val="24"/>
          <w:szCs w:val="24"/>
        </w:rPr>
        <w:t>，</w:t>
      </w:r>
      <w:r w:rsidRPr="000A2276">
        <w:rPr>
          <w:rFonts w:ascii="Arial" w:eastAsia="宋体" w:hAnsi="宋体" w:cs="Arial"/>
          <w:sz w:val="24"/>
          <w:szCs w:val="24"/>
        </w:rPr>
        <w:t>在规定时间内完成编码的能力</w:t>
      </w:r>
      <w:r w:rsidRPr="000A2276">
        <w:rPr>
          <w:rFonts w:ascii="Arial" w:eastAsia="宋体" w:hAnsi="宋体" w:cs="Arial" w:hint="eastAsia"/>
          <w:sz w:val="24"/>
          <w:szCs w:val="24"/>
        </w:rPr>
        <w:t>，</w:t>
      </w:r>
      <w:r w:rsidRPr="000A2276">
        <w:rPr>
          <w:rFonts w:ascii="Arial" w:eastAsia="宋体" w:hAnsi="宋体" w:cs="Arial"/>
          <w:sz w:val="24"/>
          <w:szCs w:val="24"/>
        </w:rPr>
        <w:t>例如</w:t>
      </w:r>
      <w:r w:rsidRPr="000A2276">
        <w:rPr>
          <w:rFonts w:ascii="Arial" w:eastAsia="宋体" w:hAnsi="宋体" w:cs="Arial" w:hint="eastAsia"/>
          <w:sz w:val="24"/>
          <w:szCs w:val="24"/>
        </w:rPr>
        <w:t>10</w:t>
      </w:r>
      <w:r w:rsidRPr="000A2276">
        <w:rPr>
          <w:rFonts w:ascii="Arial" w:eastAsia="宋体" w:hAnsi="宋体" w:cs="Arial" w:hint="eastAsia"/>
          <w:sz w:val="24"/>
          <w:szCs w:val="24"/>
        </w:rPr>
        <w:t>分钟内完成三角形的面积计算</w:t>
      </w:r>
    </w:p>
    <w:p w:rsidR="000A4C6F" w:rsidRPr="000A2276" w:rsidRDefault="00C66843" w:rsidP="000A2276">
      <w:pPr>
        <w:spacing w:line="360" w:lineRule="auto"/>
        <w:ind w:left="420" w:firstLineChars="100" w:firstLine="24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3</w:t>
      </w:r>
      <w:r w:rsidRPr="000A2276">
        <w:rPr>
          <w:rFonts w:ascii="Arial" w:eastAsia="宋体" w:hAnsi="宋体" w:cs="Arial"/>
          <w:sz w:val="24"/>
          <w:szCs w:val="24"/>
        </w:rPr>
        <w:t>、重点与难点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教材中涉及到知识点讲解时，必须要满足准确、清晰、透彻的讲解要求，体现出严谨的学术风格。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重难点的讲解过程中，采用递进式的顺序，符合学生学习的认知曲线和学习规律</w:t>
      </w:r>
    </w:p>
    <w:p w:rsidR="000A4C6F" w:rsidRPr="000A2276" w:rsidRDefault="00C66843" w:rsidP="000A2276">
      <w:pPr>
        <w:pStyle w:val="a6"/>
        <w:spacing w:line="360" w:lineRule="auto"/>
        <w:ind w:left="720" w:firstLineChars="0" w:firstLine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4</w:t>
      </w:r>
      <w:r w:rsidRPr="000A2276">
        <w:rPr>
          <w:rFonts w:ascii="Arial" w:eastAsia="宋体" w:hAnsi="宋体" w:cs="Arial"/>
          <w:sz w:val="24"/>
          <w:szCs w:val="24"/>
        </w:rPr>
        <w:t>、正文中的图表</w:t>
      </w:r>
    </w:p>
    <w:p w:rsidR="000A4C6F" w:rsidRPr="000A2276" w:rsidRDefault="00C66843" w:rsidP="000A2276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截图：截图时，采用统一截图软件，并统一截图分辨率。在图片命名时，格式为：图</w:t>
      </w:r>
      <w:r w:rsidRPr="000A2276">
        <w:rPr>
          <w:rFonts w:ascii="Arial" w:eastAsia="宋体" w:hAnsi="Arial" w:cs="Arial"/>
          <w:sz w:val="24"/>
          <w:szCs w:val="24"/>
        </w:rPr>
        <w:t>+</w:t>
      </w:r>
      <w:r w:rsidRPr="000A2276">
        <w:rPr>
          <w:rFonts w:ascii="Arial" w:eastAsia="宋体" w:hAnsi="宋体" w:cs="Arial"/>
          <w:sz w:val="24"/>
          <w:szCs w:val="24"/>
        </w:rPr>
        <w:t>章节序号</w:t>
      </w:r>
      <w:r w:rsidRPr="000A2276">
        <w:rPr>
          <w:rFonts w:ascii="Arial" w:eastAsia="宋体" w:hAnsi="Arial" w:cs="Arial"/>
          <w:sz w:val="24"/>
          <w:szCs w:val="24"/>
        </w:rPr>
        <w:t>+</w:t>
      </w:r>
      <w:r w:rsidRPr="000A2276">
        <w:rPr>
          <w:rFonts w:ascii="Arial" w:eastAsia="宋体" w:hAnsi="宋体" w:cs="Arial"/>
          <w:sz w:val="24"/>
          <w:szCs w:val="24"/>
        </w:rPr>
        <w:t>截图序号</w:t>
      </w:r>
      <w:r w:rsidRPr="000A2276">
        <w:rPr>
          <w:rFonts w:ascii="Arial" w:eastAsia="宋体" w:hAnsi="Arial" w:cs="Arial"/>
          <w:sz w:val="24"/>
          <w:szCs w:val="24"/>
        </w:rPr>
        <w:t>+</w:t>
      </w:r>
      <w:r w:rsidRPr="000A2276">
        <w:rPr>
          <w:rFonts w:ascii="Arial" w:eastAsia="宋体" w:hAnsi="宋体" w:cs="Arial"/>
          <w:sz w:val="24"/>
          <w:szCs w:val="24"/>
        </w:rPr>
        <w:t>名称，例如图</w:t>
      </w:r>
      <w:r w:rsidRPr="000A2276">
        <w:rPr>
          <w:rFonts w:ascii="Arial" w:eastAsia="宋体" w:hAnsi="Arial" w:cs="Arial"/>
          <w:sz w:val="24"/>
          <w:szCs w:val="24"/>
        </w:rPr>
        <w:t>1.1</w:t>
      </w:r>
      <w:r w:rsidRPr="000A2276">
        <w:rPr>
          <w:rFonts w:ascii="Arial" w:eastAsia="宋体" w:hAnsi="宋体" w:cs="Arial"/>
          <w:sz w:val="24"/>
          <w:szCs w:val="24"/>
        </w:rPr>
        <w:t>设置桌面主题</w:t>
      </w:r>
    </w:p>
    <w:p w:rsidR="000A4C6F" w:rsidRPr="000A2276" w:rsidRDefault="00C66843" w:rsidP="000A2276">
      <w:pPr>
        <w:pStyle w:val="a6"/>
        <w:spacing w:line="360" w:lineRule="auto"/>
        <w:ind w:left="1680" w:firstLineChars="0" w:firstLine="0"/>
        <w:jc w:val="center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4118610" cy="2667000"/>
            <wp:effectExtent l="19050" t="0" r="0" b="0"/>
            <wp:docPr id="1" name="图片 0" descr="Sna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Snap1.bmp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640" cy="26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6F" w:rsidRPr="000A2276" w:rsidRDefault="00C66843" w:rsidP="000A2276">
      <w:pPr>
        <w:pStyle w:val="a6"/>
        <w:spacing w:line="360" w:lineRule="auto"/>
        <w:ind w:left="1680" w:firstLineChars="0" w:firstLine="0"/>
        <w:jc w:val="center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图</w:t>
      </w:r>
      <w:r w:rsidRPr="000A2276">
        <w:rPr>
          <w:rFonts w:ascii="Arial" w:eastAsia="宋体" w:hAnsi="Arial" w:cs="Arial"/>
          <w:sz w:val="24"/>
          <w:szCs w:val="24"/>
        </w:rPr>
        <w:t xml:space="preserve">1.1 </w:t>
      </w:r>
      <w:r w:rsidRPr="000A2276">
        <w:rPr>
          <w:rFonts w:ascii="Arial" w:eastAsia="宋体" w:hAnsi="宋体" w:cs="Arial"/>
          <w:sz w:val="24"/>
          <w:szCs w:val="24"/>
        </w:rPr>
        <w:t>设置桌面主题</w:t>
      </w:r>
    </w:p>
    <w:p w:rsidR="000A4C6F" w:rsidRPr="000A2276" w:rsidRDefault="00C66843" w:rsidP="000A2276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截</w:t>
      </w:r>
      <w:proofErr w:type="gramStart"/>
      <w:r w:rsidRPr="000A2276">
        <w:rPr>
          <w:rFonts w:ascii="Arial" w:eastAsia="宋体" w:hAnsi="宋体" w:cs="Arial"/>
          <w:sz w:val="24"/>
          <w:szCs w:val="24"/>
        </w:rPr>
        <w:t>图软件</w:t>
      </w:r>
      <w:proofErr w:type="gramEnd"/>
      <w:r w:rsidRPr="000A2276">
        <w:rPr>
          <w:rFonts w:ascii="Arial" w:eastAsia="宋体" w:hAnsi="宋体" w:cs="Arial"/>
          <w:sz w:val="24"/>
          <w:szCs w:val="24"/>
        </w:rPr>
        <w:t>使用</w:t>
      </w:r>
      <w:r w:rsidRPr="000A2276">
        <w:rPr>
          <w:rFonts w:ascii="Arial" w:eastAsia="宋体" w:hAnsi="Arial" w:cs="Arial"/>
          <w:sz w:val="24"/>
          <w:szCs w:val="24"/>
        </w:rPr>
        <w:t>HprSnap6</w:t>
      </w:r>
      <w:r w:rsidRPr="000A2276">
        <w:rPr>
          <w:rFonts w:ascii="Arial" w:eastAsia="宋体" w:hAnsi="宋体" w:cs="Arial"/>
          <w:sz w:val="24"/>
          <w:szCs w:val="24"/>
        </w:rPr>
        <w:t>，截图分辨率设置为</w:t>
      </w:r>
      <w:r w:rsidRPr="000A2276">
        <w:rPr>
          <w:rFonts w:ascii="Arial" w:eastAsia="宋体" w:hAnsi="Arial" w:cs="Arial"/>
          <w:sz w:val="24"/>
          <w:szCs w:val="24"/>
        </w:rPr>
        <w:t>300x300dpi</w:t>
      </w:r>
      <w:r w:rsidRPr="000A2276">
        <w:rPr>
          <w:rFonts w:ascii="Arial" w:eastAsia="宋体" w:hAnsi="宋体" w:cs="Arial"/>
          <w:sz w:val="24"/>
          <w:szCs w:val="24"/>
        </w:rPr>
        <w:t>，截</w:t>
      </w:r>
      <w:proofErr w:type="gramStart"/>
      <w:r w:rsidRPr="000A2276">
        <w:rPr>
          <w:rFonts w:ascii="Arial" w:eastAsia="宋体" w:hAnsi="宋体" w:cs="Arial"/>
          <w:sz w:val="24"/>
          <w:szCs w:val="24"/>
        </w:rPr>
        <w:t>图原则</w:t>
      </w:r>
      <w:proofErr w:type="gramEnd"/>
      <w:r w:rsidRPr="000A2276">
        <w:rPr>
          <w:rFonts w:ascii="Arial" w:eastAsia="宋体" w:hAnsi="宋体" w:cs="Arial"/>
          <w:sz w:val="24"/>
          <w:szCs w:val="24"/>
        </w:rPr>
        <w:t>是在教材中能够清晰的看到内容，如果内容较多，可以分成两部分截图。截图清晰，内容可读。</w:t>
      </w:r>
    </w:p>
    <w:p w:rsidR="000A4C6F" w:rsidRPr="000A2276" w:rsidRDefault="00C66843" w:rsidP="000A2276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 w:hint="eastAsia"/>
          <w:sz w:val="24"/>
          <w:szCs w:val="24"/>
        </w:rPr>
        <w:t>截</w:t>
      </w:r>
      <w:proofErr w:type="gramStart"/>
      <w:r w:rsidRPr="000A2276">
        <w:rPr>
          <w:rFonts w:ascii="Arial" w:eastAsia="宋体" w:hAnsi="宋体" w:cs="Arial" w:hint="eastAsia"/>
          <w:sz w:val="24"/>
          <w:szCs w:val="24"/>
        </w:rPr>
        <w:t>图根据</w:t>
      </w:r>
      <w:proofErr w:type="gramEnd"/>
      <w:r w:rsidRPr="000A2276">
        <w:rPr>
          <w:rFonts w:ascii="Arial" w:eastAsia="宋体" w:hAnsi="宋体" w:cs="Arial" w:hint="eastAsia"/>
          <w:sz w:val="24"/>
          <w:szCs w:val="24"/>
        </w:rPr>
        <w:t>是否内容决定是否添加边框，如果截</w:t>
      </w:r>
      <w:proofErr w:type="gramStart"/>
      <w:r w:rsidRPr="000A2276">
        <w:rPr>
          <w:rFonts w:ascii="Arial" w:eastAsia="宋体" w:hAnsi="宋体" w:cs="Arial" w:hint="eastAsia"/>
          <w:sz w:val="24"/>
          <w:szCs w:val="24"/>
        </w:rPr>
        <w:t>图内容</w:t>
      </w:r>
      <w:proofErr w:type="gramEnd"/>
      <w:r w:rsidRPr="000A2276">
        <w:rPr>
          <w:rFonts w:ascii="Arial" w:eastAsia="宋体" w:hAnsi="宋体" w:cs="Arial" w:hint="eastAsia"/>
          <w:sz w:val="24"/>
          <w:szCs w:val="24"/>
        </w:rPr>
        <w:t>本身边界完整无需再添加边框，如果是自定义窗口的截图，应在插入图片后添加图片边框。</w:t>
      </w:r>
    </w:p>
    <w:p w:rsidR="000A4C6F" w:rsidRPr="000A2276" w:rsidRDefault="000A4C6F" w:rsidP="000A2276">
      <w:pPr>
        <w:pStyle w:val="a6"/>
        <w:spacing w:line="360" w:lineRule="auto"/>
        <w:ind w:left="1680" w:firstLineChars="0" w:firstLine="0"/>
        <w:rPr>
          <w:rFonts w:ascii="Arial" w:eastAsia="宋体" w:hAnsi="Arial" w:cs="Arial"/>
          <w:sz w:val="24"/>
          <w:szCs w:val="24"/>
        </w:rPr>
      </w:pPr>
    </w:p>
    <w:p w:rsidR="000A4C6F" w:rsidRPr="000A2276" w:rsidRDefault="00C66843" w:rsidP="000A2276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表格：当教材中需要使用表格时，命名格式为：表</w:t>
      </w:r>
      <w:r w:rsidRPr="000A2276">
        <w:rPr>
          <w:rFonts w:ascii="Arial" w:eastAsia="宋体" w:hAnsi="Arial" w:cs="Arial"/>
          <w:sz w:val="24"/>
          <w:szCs w:val="24"/>
        </w:rPr>
        <w:t>+</w:t>
      </w:r>
      <w:r w:rsidRPr="000A2276">
        <w:rPr>
          <w:rFonts w:ascii="Arial" w:eastAsia="宋体" w:hAnsi="宋体" w:cs="Arial"/>
          <w:sz w:val="24"/>
          <w:szCs w:val="24"/>
        </w:rPr>
        <w:t>章节序号</w:t>
      </w:r>
      <w:r w:rsidRPr="000A2276">
        <w:rPr>
          <w:rFonts w:ascii="Arial" w:eastAsia="宋体" w:hAnsi="Arial" w:cs="Arial"/>
          <w:sz w:val="24"/>
          <w:szCs w:val="24"/>
        </w:rPr>
        <w:t>+</w:t>
      </w:r>
      <w:r w:rsidRPr="000A2276">
        <w:rPr>
          <w:rFonts w:ascii="Arial" w:eastAsia="宋体" w:hAnsi="宋体" w:cs="Arial"/>
          <w:sz w:val="24"/>
          <w:szCs w:val="24"/>
        </w:rPr>
        <w:t>表序号</w:t>
      </w:r>
      <w:r w:rsidRPr="000A2276">
        <w:rPr>
          <w:rFonts w:ascii="Arial" w:eastAsia="宋体" w:hAnsi="Arial" w:cs="Arial"/>
          <w:sz w:val="24"/>
          <w:szCs w:val="24"/>
        </w:rPr>
        <w:t>+</w:t>
      </w:r>
      <w:r w:rsidRPr="000A2276">
        <w:rPr>
          <w:rFonts w:ascii="Arial" w:eastAsia="宋体" w:hAnsi="宋体" w:cs="Arial"/>
          <w:sz w:val="24"/>
          <w:szCs w:val="24"/>
        </w:rPr>
        <w:t>表名称，例如表</w:t>
      </w:r>
      <w:r w:rsidRPr="000A2276">
        <w:rPr>
          <w:rFonts w:ascii="Arial" w:eastAsia="宋体" w:hAnsi="Arial" w:cs="Arial"/>
          <w:sz w:val="24"/>
          <w:szCs w:val="24"/>
        </w:rPr>
        <w:t>3.3String</w:t>
      </w:r>
      <w:r w:rsidRPr="000A2276">
        <w:rPr>
          <w:rFonts w:ascii="Arial" w:eastAsia="宋体" w:hAnsi="宋体" w:cs="Arial"/>
          <w:sz w:val="24"/>
          <w:szCs w:val="24"/>
        </w:rPr>
        <w:t>类的常用方法</w:t>
      </w:r>
    </w:p>
    <w:p w:rsidR="000A4C6F" w:rsidRPr="000A2276" w:rsidRDefault="00C66843" w:rsidP="000A2276">
      <w:pPr>
        <w:pStyle w:val="a6"/>
        <w:spacing w:line="360" w:lineRule="auto"/>
        <w:ind w:left="1680" w:firstLineChars="0" w:firstLine="0"/>
        <w:jc w:val="center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表</w:t>
      </w:r>
      <w:r w:rsidRPr="000A2276">
        <w:rPr>
          <w:rFonts w:ascii="Arial" w:eastAsia="宋体" w:hAnsi="Arial" w:cs="Arial"/>
          <w:sz w:val="24"/>
          <w:szCs w:val="24"/>
        </w:rPr>
        <w:t>3.3 String</w:t>
      </w:r>
      <w:r w:rsidRPr="000A2276">
        <w:rPr>
          <w:rFonts w:ascii="Arial" w:eastAsia="宋体" w:hAnsi="宋体" w:cs="Arial"/>
          <w:sz w:val="24"/>
          <w:szCs w:val="24"/>
        </w:rPr>
        <w:t>类的常用方法</w:t>
      </w:r>
    </w:p>
    <w:tbl>
      <w:tblPr>
        <w:tblStyle w:val="a5"/>
        <w:tblW w:w="7705" w:type="dxa"/>
        <w:tblInd w:w="817" w:type="dxa"/>
        <w:tblLayout w:type="fixed"/>
        <w:tblLook w:val="04A0"/>
      </w:tblPr>
      <w:tblGrid>
        <w:gridCol w:w="2268"/>
        <w:gridCol w:w="2693"/>
        <w:gridCol w:w="2744"/>
      </w:tblGrid>
      <w:tr w:rsidR="000A4C6F" w:rsidRPr="000A2276">
        <w:tc>
          <w:tcPr>
            <w:tcW w:w="2268" w:type="dxa"/>
          </w:tcPr>
          <w:p w:rsidR="000A4C6F" w:rsidRPr="000A2276" w:rsidRDefault="00C66843" w:rsidP="000A2276">
            <w:pPr>
              <w:pStyle w:val="a6"/>
              <w:spacing w:line="360" w:lineRule="auto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0A2276">
              <w:rPr>
                <w:rFonts w:ascii="Arial" w:eastAsia="宋体" w:hAnsi="宋体" w:cs="Arial"/>
                <w:b/>
                <w:sz w:val="24"/>
                <w:szCs w:val="24"/>
              </w:rPr>
              <w:t>方法名称</w:t>
            </w:r>
          </w:p>
        </w:tc>
        <w:tc>
          <w:tcPr>
            <w:tcW w:w="2693" w:type="dxa"/>
          </w:tcPr>
          <w:p w:rsidR="000A4C6F" w:rsidRPr="000A2276" w:rsidRDefault="00C66843" w:rsidP="000A2276">
            <w:pPr>
              <w:pStyle w:val="a6"/>
              <w:spacing w:line="360" w:lineRule="auto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0A2276">
              <w:rPr>
                <w:rFonts w:ascii="Arial" w:eastAsia="宋体" w:hAnsi="宋体" w:cs="Arial"/>
                <w:b/>
                <w:sz w:val="24"/>
                <w:szCs w:val="24"/>
              </w:rPr>
              <w:t>分析解释</w:t>
            </w:r>
          </w:p>
        </w:tc>
        <w:tc>
          <w:tcPr>
            <w:tcW w:w="2744" w:type="dxa"/>
          </w:tcPr>
          <w:p w:rsidR="000A4C6F" w:rsidRPr="000A2276" w:rsidRDefault="00C66843" w:rsidP="000A2276">
            <w:pPr>
              <w:pStyle w:val="a6"/>
              <w:spacing w:line="360" w:lineRule="auto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0A2276">
              <w:rPr>
                <w:rFonts w:ascii="Arial" w:eastAsia="宋体" w:hAnsi="宋体" w:cs="Arial"/>
                <w:b/>
                <w:sz w:val="24"/>
                <w:szCs w:val="24"/>
              </w:rPr>
              <w:t>举例</w:t>
            </w:r>
          </w:p>
        </w:tc>
      </w:tr>
      <w:tr w:rsidR="000A4C6F" w:rsidRPr="000A2276">
        <w:tc>
          <w:tcPr>
            <w:tcW w:w="2268" w:type="dxa"/>
          </w:tcPr>
          <w:p w:rsidR="000A4C6F" w:rsidRPr="000A2276" w:rsidRDefault="00C66843" w:rsidP="000A2276">
            <w:pPr>
              <w:spacing w:line="360" w:lineRule="auto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proofErr w:type="spellStart"/>
            <w:r w:rsidRPr="000A2276">
              <w:rPr>
                <w:rFonts w:ascii="Arial" w:eastAsia="宋体" w:hAnsi="Arial" w:cs="Arial"/>
                <w:sz w:val="24"/>
                <w:szCs w:val="24"/>
              </w:rPr>
              <w:t>int</w:t>
            </w:r>
            <w:proofErr w:type="spellEnd"/>
            <w:r w:rsidRPr="000A2276">
              <w:rPr>
                <w:rFonts w:ascii="Arial" w:eastAsia="宋体" w:hAnsi="Arial" w:cs="Arial"/>
                <w:sz w:val="24"/>
                <w:szCs w:val="24"/>
              </w:rPr>
              <w:t xml:space="preserve"> length()</w:t>
            </w:r>
          </w:p>
        </w:tc>
        <w:tc>
          <w:tcPr>
            <w:tcW w:w="2693" w:type="dxa"/>
          </w:tcPr>
          <w:p w:rsidR="000A4C6F" w:rsidRPr="000A2276" w:rsidRDefault="00C66843" w:rsidP="000A2276">
            <w:pPr>
              <w:pStyle w:val="a6"/>
              <w:spacing w:line="360" w:lineRule="auto"/>
              <w:ind w:firstLineChars="0" w:firstLine="0"/>
              <w:rPr>
                <w:rFonts w:ascii="Arial" w:eastAsia="宋体" w:hAnsi="Arial" w:cs="Arial"/>
                <w:sz w:val="24"/>
                <w:szCs w:val="24"/>
              </w:rPr>
            </w:pPr>
            <w:r w:rsidRPr="000A2276">
              <w:rPr>
                <w:rFonts w:ascii="Arial" w:eastAsia="宋体" w:hAnsi="宋体" w:cs="Arial"/>
                <w:sz w:val="24"/>
                <w:szCs w:val="24"/>
              </w:rPr>
              <w:t>返回字符串的长度，返回类型为</w:t>
            </w:r>
            <w:proofErr w:type="spellStart"/>
            <w:r w:rsidRPr="000A2276">
              <w:rPr>
                <w:rFonts w:ascii="Arial" w:eastAsia="宋体" w:hAnsi="Arial" w:cs="Arial"/>
                <w:sz w:val="24"/>
                <w:szCs w:val="24"/>
              </w:rPr>
              <w:t>int</w:t>
            </w:r>
            <w:proofErr w:type="spellEnd"/>
            <w:r w:rsidRPr="000A2276">
              <w:rPr>
                <w:rFonts w:ascii="Arial" w:eastAsia="宋体" w:hAnsi="宋体" w:cs="Arial"/>
                <w:sz w:val="24"/>
                <w:szCs w:val="24"/>
              </w:rPr>
              <w:t>类型</w:t>
            </w:r>
          </w:p>
        </w:tc>
        <w:tc>
          <w:tcPr>
            <w:tcW w:w="2744" w:type="dxa"/>
          </w:tcPr>
          <w:p w:rsidR="000A4C6F" w:rsidRPr="000A2276" w:rsidRDefault="00C66843" w:rsidP="000A2276">
            <w:pPr>
              <w:pStyle w:val="a6"/>
              <w:spacing w:line="360" w:lineRule="auto"/>
              <w:ind w:firstLineChars="0" w:firstLine="0"/>
              <w:rPr>
                <w:rFonts w:ascii="Arial" w:eastAsia="宋体" w:hAnsi="Arial" w:cs="Arial"/>
                <w:sz w:val="24"/>
                <w:szCs w:val="24"/>
              </w:rPr>
            </w:pPr>
            <w:r w:rsidRPr="000A2276">
              <w:rPr>
                <w:rFonts w:ascii="Arial" w:eastAsia="宋体" w:hAnsi="Arial" w:cs="Arial"/>
                <w:sz w:val="24"/>
                <w:szCs w:val="24"/>
              </w:rPr>
              <w:t xml:space="preserve">String </w:t>
            </w:r>
            <w:proofErr w:type="spellStart"/>
            <w:r w:rsidRPr="000A2276">
              <w:rPr>
                <w:rFonts w:ascii="Arial" w:eastAsia="宋体" w:hAnsi="Arial" w:cs="Arial"/>
                <w:sz w:val="24"/>
                <w:szCs w:val="24"/>
              </w:rPr>
              <w:t>str</w:t>
            </w:r>
            <w:proofErr w:type="spellEnd"/>
            <w:r w:rsidRPr="000A2276">
              <w:rPr>
                <w:rFonts w:ascii="Arial" w:eastAsia="宋体" w:hAnsi="Arial" w:cs="Arial"/>
                <w:sz w:val="24"/>
                <w:szCs w:val="24"/>
              </w:rPr>
              <w:t>=”China”</w:t>
            </w:r>
          </w:p>
          <w:p w:rsidR="000A4C6F" w:rsidRPr="000A2276" w:rsidRDefault="00C66843" w:rsidP="000A2276">
            <w:pPr>
              <w:pStyle w:val="a6"/>
              <w:spacing w:line="360" w:lineRule="auto"/>
              <w:ind w:firstLineChars="0" w:firstLine="0"/>
              <w:rPr>
                <w:rFonts w:ascii="Arial" w:eastAsia="宋体" w:hAnsi="Arial" w:cs="Arial"/>
                <w:sz w:val="24"/>
                <w:szCs w:val="24"/>
              </w:rPr>
            </w:pPr>
            <w:proofErr w:type="spellStart"/>
            <w:r w:rsidRPr="000A2276">
              <w:rPr>
                <w:rFonts w:ascii="Arial" w:eastAsia="宋体" w:hAnsi="Arial" w:cs="Arial"/>
                <w:sz w:val="24"/>
                <w:szCs w:val="24"/>
              </w:rPr>
              <w:t>int</w:t>
            </w:r>
            <w:proofErr w:type="spellEnd"/>
            <w:r w:rsidRPr="000A2276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0A2276">
              <w:rPr>
                <w:rFonts w:ascii="Arial" w:eastAsia="宋体" w:hAnsi="Arial" w:cs="Arial"/>
                <w:sz w:val="24"/>
                <w:szCs w:val="24"/>
              </w:rPr>
              <w:t>len</w:t>
            </w:r>
            <w:proofErr w:type="spellEnd"/>
            <w:r w:rsidRPr="000A2276">
              <w:rPr>
                <w:rFonts w:ascii="Arial" w:eastAsia="宋体" w:hAnsi="Arial" w:cs="Arial"/>
                <w:sz w:val="24"/>
                <w:szCs w:val="24"/>
              </w:rPr>
              <w:t>=</w:t>
            </w:r>
            <w:proofErr w:type="spellStart"/>
            <w:r w:rsidRPr="000A2276">
              <w:rPr>
                <w:rFonts w:ascii="Arial" w:eastAsia="宋体" w:hAnsi="Arial" w:cs="Arial"/>
                <w:sz w:val="24"/>
                <w:szCs w:val="24"/>
              </w:rPr>
              <w:t>str.length</w:t>
            </w:r>
            <w:proofErr w:type="spellEnd"/>
            <w:r w:rsidRPr="000A2276">
              <w:rPr>
                <w:rFonts w:ascii="Arial" w:eastAsia="宋体" w:hAnsi="Arial" w:cs="Arial"/>
                <w:sz w:val="24"/>
                <w:szCs w:val="24"/>
              </w:rPr>
              <w:t>();</w:t>
            </w:r>
          </w:p>
        </w:tc>
      </w:tr>
      <w:tr w:rsidR="000A4C6F" w:rsidRPr="000A2276">
        <w:tc>
          <w:tcPr>
            <w:tcW w:w="2268" w:type="dxa"/>
          </w:tcPr>
          <w:p w:rsidR="000A4C6F" w:rsidRPr="000A2276" w:rsidRDefault="00C66843" w:rsidP="000A2276">
            <w:pPr>
              <w:pStyle w:val="a6"/>
              <w:spacing w:line="360" w:lineRule="auto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 w:rsidRPr="000A2276">
              <w:rPr>
                <w:rFonts w:ascii="Arial" w:eastAsia="宋体" w:hAnsi="Arial" w:cs="Arial"/>
                <w:sz w:val="24"/>
                <w:szCs w:val="24"/>
              </w:rPr>
              <w:t xml:space="preserve">char </w:t>
            </w:r>
            <w:proofErr w:type="spellStart"/>
            <w:r w:rsidRPr="000A2276">
              <w:rPr>
                <w:rFonts w:ascii="Arial" w:eastAsia="宋体" w:hAnsi="Arial" w:cs="Arial"/>
                <w:sz w:val="24"/>
                <w:szCs w:val="24"/>
              </w:rPr>
              <w:t>charAt</w:t>
            </w:r>
            <w:proofErr w:type="spellEnd"/>
            <w:r w:rsidRPr="000A2276">
              <w:rPr>
                <w:rFonts w:ascii="Arial" w:eastAsia="宋体" w:hAnsi="Arial" w:cs="Arial"/>
                <w:sz w:val="24"/>
                <w:szCs w:val="24"/>
              </w:rPr>
              <w:t>(</w:t>
            </w:r>
            <w:proofErr w:type="spellStart"/>
            <w:r w:rsidRPr="000A2276">
              <w:rPr>
                <w:rFonts w:ascii="Arial" w:eastAsia="宋体" w:hAnsi="Arial" w:cs="Arial"/>
                <w:sz w:val="24"/>
                <w:szCs w:val="24"/>
              </w:rPr>
              <w:t>int</w:t>
            </w:r>
            <w:proofErr w:type="spellEnd"/>
            <w:r w:rsidRPr="000A2276">
              <w:rPr>
                <w:rFonts w:ascii="Arial" w:eastAsia="宋体" w:hAnsi="Arial" w:cs="Arial"/>
                <w:sz w:val="24"/>
                <w:szCs w:val="24"/>
              </w:rPr>
              <w:t xml:space="preserve"> index)</w:t>
            </w:r>
          </w:p>
        </w:tc>
        <w:tc>
          <w:tcPr>
            <w:tcW w:w="2693" w:type="dxa"/>
          </w:tcPr>
          <w:p w:rsidR="000A4C6F" w:rsidRPr="000A2276" w:rsidRDefault="00C66843" w:rsidP="000A2276">
            <w:pPr>
              <w:pStyle w:val="a6"/>
              <w:spacing w:line="360" w:lineRule="auto"/>
              <w:ind w:firstLineChars="0" w:firstLine="0"/>
              <w:rPr>
                <w:rFonts w:ascii="Arial" w:eastAsia="宋体" w:hAnsi="Arial" w:cs="Arial"/>
                <w:sz w:val="24"/>
                <w:szCs w:val="24"/>
              </w:rPr>
            </w:pPr>
            <w:r w:rsidRPr="000A2276">
              <w:rPr>
                <w:rFonts w:ascii="Arial" w:eastAsia="宋体" w:hAnsi="宋体" w:cs="Arial"/>
                <w:sz w:val="24"/>
                <w:szCs w:val="24"/>
              </w:rPr>
              <w:t>返回字符串中指定位置的字符</w:t>
            </w:r>
          </w:p>
        </w:tc>
        <w:tc>
          <w:tcPr>
            <w:tcW w:w="2744" w:type="dxa"/>
          </w:tcPr>
          <w:p w:rsidR="000A4C6F" w:rsidRPr="000A2276" w:rsidRDefault="00C66843" w:rsidP="000A2276">
            <w:pPr>
              <w:pStyle w:val="a6"/>
              <w:spacing w:line="360" w:lineRule="auto"/>
              <w:ind w:firstLineChars="0" w:firstLine="0"/>
              <w:rPr>
                <w:rFonts w:ascii="Arial" w:eastAsia="宋体" w:hAnsi="Arial" w:cs="Arial"/>
                <w:sz w:val="24"/>
                <w:szCs w:val="24"/>
              </w:rPr>
            </w:pPr>
            <w:r w:rsidRPr="000A2276">
              <w:rPr>
                <w:rFonts w:ascii="Arial" w:eastAsia="宋体" w:hAnsi="Arial" w:cs="Arial"/>
                <w:sz w:val="24"/>
                <w:szCs w:val="24"/>
              </w:rPr>
              <w:t xml:space="preserve">String </w:t>
            </w:r>
            <w:proofErr w:type="spellStart"/>
            <w:r w:rsidRPr="000A2276">
              <w:rPr>
                <w:rFonts w:ascii="Arial" w:eastAsia="宋体" w:hAnsi="Arial" w:cs="Arial"/>
                <w:sz w:val="24"/>
                <w:szCs w:val="24"/>
              </w:rPr>
              <w:t>str</w:t>
            </w:r>
            <w:proofErr w:type="spellEnd"/>
            <w:r w:rsidRPr="000A2276">
              <w:rPr>
                <w:rFonts w:ascii="Arial" w:eastAsia="宋体" w:hAnsi="Arial" w:cs="Arial"/>
                <w:sz w:val="24"/>
                <w:szCs w:val="24"/>
              </w:rPr>
              <w:t>=”China”</w:t>
            </w:r>
          </w:p>
          <w:p w:rsidR="000A4C6F" w:rsidRPr="000A2276" w:rsidRDefault="00C66843" w:rsidP="000A2276">
            <w:pPr>
              <w:pStyle w:val="a6"/>
              <w:spacing w:line="360" w:lineRule="auto"/>
              <w:ind w:firstLineChars="0" w:firstLine="0"/>
              <w:rPr>
                <w:rFonts w:ascii="Arial" w:eastAsia="宋体" w:hAnsi="Arial" w:cs="Arial"/>
                <w:sz w:val="24"/>
                <w:szCs w:val="24"/>
              </w:rPr>
            </w:pPr>
            <w:r w:rsidRPr="000A2276">
              <w:rPr>
                <w:rFonts w:ascii="Arial" w:eastAsia="宋体" w:hAnsi="Arial" w:cs="Arial"/>
                <w:sz w:val="24"/>
                <w:szCs w:val="24"/>
              </w:rPr>
              <w:t xml:space="preserve">char </w:t>
            </w:r>
            <w:proofErr w:type="spellStart"/>
            <w:r w:rsidRPr="000A2276">
              <w:rPr>
                <w:rFonts w:ascii="Arial" w:eastAsia="宋体" w:hAnsi="Arial" w:cs="Arial"/>
                <w:sz w:val="24"/>
                <w:szCs w:val="24"/>
              </w:rPr>
              <w:t>len</w:t>
            </w:r>
            <w:proofErr w:type="spellEnd"/>
            <w:r w:rsidRPr="000A2276">
              <w:rPr>
                <w:rFonts w:ascii="Arial" w:eastAsia="宋体" w:hAnsi="Arial" w:cs="Arial"/>
                <w:sz w:val="24"/>
                <w:szCs w:val="24"/>
              </w:rPr>
              <w:t>=</w:t>
            </w:r>
            <w:proofErr w:type="spellStart"/>
            <w:r w:rsidRPr="000A2276">
              <w:rPr>
                <w:rFonts w:ascii="Arial" w:eastAsia="宋体" w:hAnsi="Arial" w:cs="Arial"/>
                <w:sz w:val="24"/>
                <w:szCs w:val="24"/>
              </w:rPr>
              <w:t>str.charAt</w:t>
            </w:r>
            <w:proofErr w:type="spellEnd"/>
            <w:r w:rsidRPr="000A2276">
              <w:rPr>
                <w:rFonts w:ascii="Arial" w:eastAsia="宋体" w:hAnsi="Arial" w:cs="Arial"/>
                <w:sz w:val="24"/>
                <w:szCs w:val="24"/>
              </w:rPr>
              <w:t>(0);</w:t>
            </w:r>
          </w:p>
        </w:tc>
      </w:tr>
    </w:tbl>
    <w:p w:rsidR="000A4C6F" w:rsidRPr="000A2276" w:rsidRDefault="000A4C6F" w:rsidP="000A2276">
      <w:pPr>
        <w:pStyle w:val="a6"/>
        <w:spacing w:line="360" w:lineRule="auto"/>
        <w:ind w:left="1680" w:firstLineChars="0" w:firstLine="0"/>
        <w:rPr>
          <w:rFonts w:ascii="Arial" w:eastAsia="宋体" w:hAnsi="Arial" w:cs="Arial"/>
          <w:sz w:val="24"/>
          <w:szCs w:val="24"/>
        </w:rPr>
      </w:pPr>
    </w:p>
    <w:p w:rsidR="000A4C6F" w:rsidRPr="000A2276" w:rsidRDefault="00C66843" w:rsidP="000A2276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图表的插入：在教材中必须以插入的方式添加图片和表格，不能直接进行复制粘贴。、</w:t>
      </w:r>
    </w:p>
    <w:p w:rsidR="000A4C6F" w:rsidRPr="000A2276" w:rsidRDefault="00C66843" w:rsidP="000A2276">
      <w:pPr>
        <w:pStyle w:val="a6"/>
        <w:numPr>
          <w:ilvl w:val="0"/>
          <w:numId w:val="7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引用图表必须要明确，举例：</w:t>
      </w:r>
      <w:r w:rsidRPr="000A2276">
        <w:rPr>
          <w:rFonts w:ascii="Arial" w:eastAsia="宋体" w:hAnsi="Arial" w:cs="Arial"/>
          <w:sz w:val="24"/>
          <w:szCs w:val="24"/>
        </w:rPr>
        <w:t>String</w:t>
      </w:r>
      <w:r w:rsidRPr="000A2276">
        <w:rPr>
          <w:rFonts w:ascii="Arial" w:eastAsia="宋体" w:hAnsi="宋体" w:cs="Arial"/>
          <w:sz w:val="24"/>
          <w:szCs w:val="24"/>
        </w:rPr>
        <w:t>类的常用方法如表</w:t>
      </w:r>
      <w:r w:rsidRPr="000A2276">
        <w:rPr>
          <w:rFonts w:ascii="Arial" w:eastAsia="宋体" w:hAnsi="Arial" w:cs="Arial"/>
          <w:sz w:val="24"/>
          <w:szCs w:val="24"/>
        </w:rPr>
        <w:t>3.3</w:t>
      </w:r>
      <w:r w:rsidRPr="000A2276">
        <w:rPr>
          <w:rFonts w:ascii="Arial" w:eastAsia="宋体" w:hAnsi="宋体" w:cs="Arial"/>
          <w:sz w:val="24"/>
          <w:szCs w:val="24"/>
        </w:rPr>
        <w:t>所示；</w:t>
      </w:r>
      <w:r w:rsidRPr="000A2276">
        <w:rPr>
          <w:rFonts w:ascii="Arial" w:eastAsia="宋体" w:hAnsi="宋体" w:cs="Arial"/>
          <w:sz w:val="24"/>
          <w:szCs w:val="24"/>
        </w:rPr>
        <w:lastRenderedPageBreak/>
        <w:t>执行</w:t>
      </w:r>
      <w:r w:rsidRPr="000A2276">
        <w:rPr>
          <w:rFonts w:ascii="Arial" w:eastAsia="宋体" w:hAnsi="Arial" w:cs="Arial"/>
          <w:sz w:val="24"/>
          <w:szCs w:val="24"/>
        </w:rPr>
        <w:t>java</w:t>
      </w:r>
      <w:r w:rsidRPr="000A2276">
        <w:rPr>
          <w:rFonts w:ascii="Arial" w:eastAsia="宋体" w:hAnsi="宋体" w:cs="Arial"/>
          <w:sz w:val="24"/>
          <w:szCs w:val="24"/>
        </w:rPr>
        <w:t>命令后的程序运行结果，如图</w:t>
      </w:r>
      <w:r w:rsidRPr="000A2276">
        <w:rPr>
          <w:rFonts w:ascii="Arial" w:eastAsia="宋体" w:hAnsi="Arial" w:cs="Arial"/>
          <w:sz w:val="24"/>
          <w:szCs w:val="24"/>
        </w:rPr>
        <w:t>1.6</w:t>
      </w:r>
      <w:r w:rsidRPr="000A2276">
        <w:rPr>
          <w:rFonts w:ascii="Arial" w:eastAsia="宋体" w:hAnsi="宋体" w:cs="Arial"/>
          <w:sz w:val="24"/>
          <w:szCs w:val="24"/>
        </w:rPr>
        <w:t>所示。不能出现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如下图</w:t>
      </w:r>
      <w:r w:rsidRPr="000A2276">
        <w:rPr>
          <w:rFonts w:ascii="Arial" w:eastAsia="宋体" w:hAnsi="Arial" w:cs="Arial"/>
          <w:sz w:val="24"/>
          <w:szCs w:val="24"/>
        </w:rPr>
        <w:t>”“</w:t>
      </w:r>
      <w:r w:rsidRPr="000A2276">
        <w:rPr>
          <w:rFonts w:ascii="Arial" w:eastAsia="宋体" w:hAnsi="宋体" w:cs="Arial"/>
          <w:sz w:val="24"/>
          <w:szCs w:val="24"/>
        </w:rPr>
        <w:t>如下表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，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如上图</w:t>
      </w:r>
      <w:r w:rsidRPr="000A2276">
        <w:rPr>
          <w:rFonts w:ascii="Arial" w:eastAsia="宋体" w:hAnsi="Arial" w:cs="Arial"/>
          <w:sz w:val="24"/>
          <w:szCs w:val="24"/>
        </w:rPr>
        <w:t>”“</w:t>
      </w:r>
      <w:r w:rsidRPr="000A2276">
        <w:rPr>
          <w:rFonts w:ascii="Arial" w:eastAsia="宋体" w:hAnsi="宋体" w:cs="Arial"/>
          <w:sz w:val="24"/>
          <w:szCs w:val="24"/>
        </w:rPr>
        <w:t>如右侧表格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之类的含糊用词。</w:t>
      </w:r>
    </w:p>
    <w:p w:rsidR="000A4C6F" w:rsidRPr="000A2276" w:rsidRDefault="000A4C6F" w:rsidP="000A2276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:rsidR="000A4C6F" w:rsidRPr="000A2276" w:rsidRDefault="00C66843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5</w:t>
      </w:r>
      <w:r w:rsidRPr="000A2276">
        <w:rPr>
          <w:rFonts w:ascii="Arial" w:eastAsia="宋体" w:hAnsi="宋体" w:cs="Arial"/>
          <w:sz w:val="24"/>
          <w:szCs w:val="24"/>
        </w:rPr>
        <w:t>、教材中的代码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案例设计应与章节设计中的案例保持一致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示例代码应突出关键代码，使用粗体加黑的方式进行强调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在案例中，较长的代码应使用手工强制换行的方式，不能使用自动换行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在示例代码，对于复杂逻辑、关键代码的讲解应有对应的注释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当示例代码量较大时，可以只粘贴关键代码，非关键代码以省略号表示，要求必须对省略代码的功能进行注释说明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教材中的演示案例，均需要明确，并进行编号。格式为：示例</w:t>
      </w:r>
      <w:r w:rsidRPr="000A2276">
        <w:rPr>
          <w:rFonts w:ascii="Arial" w:eastAsia="宋体" w:hAnsi="Arial" w:cs="Arial"/>
          <w:sz w:val="24"/>
          <w:szCs w:val="24"/>
        </w:rPr>
        <w:t>+</w:t>
      </w:r>
      <w:r w:rsidRPr="000A2276">
        <w:rPr>
          <w:rFonts w:ascii="Arial" w:eastAsia="宋体" w:hAnsi="宋体" w:cs="Arial"/>
          <w:sz w:val="24"/>
          <w:szCs w:val="24"/>
        </w:rPr>
        <w:t>本章示例顺序号。在正文中引用时必须要明确，例如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案例代码请见本章示例</w:t>
      </w:r>
      <w:r w:rsidRPr="000A2276">
        <w:rPr>
          <w:rFonts w:ascii="Arial" w:eastAsia="宋体" w:hAnsi="Arial" w:cs="Arial"/>
          <w:sz w:val="24"/>
          <w:szCs w:val="24"/>
        </w:rPr>
        <w:t>2</w:t>
      </w:r>
      <w:r w:rsidRPr="000A2276">
        <w:rPr>
          <w:rFonts w:ascii="Arial" w:eastAsia="宋体" w:hAnsi="宋体" w:cs="Arial"/>
          <w:sz w:val="24"/>
          <w:szCs w:val="24"/>
        </w:rPr>
        <w:t>所示</w:t>
      </w:r>
      <w:r w:rsidRPr="000A2276">
        <w:rPr>
          <w:rFonts w:ascii="Arial" w:eastAsia="宋体" w:hAnsi="Arial" w:cs="Arial"/>
          <w:sz w:val="24"/>
          <w:szCs w:val="24"/>
        </w:rPr>
        <w:t>”</w:t>
      </w:r>
    </w:p>
    <w:p w:rsidR="000A4C6F" w:rsidRPr="000A2276" w:rsidRDefault="00C66843" w:rsidP="000A2276">
      <w:pPr>
        <w:pStyle w:val="a6"/>
        <w:spacing w:line="360" w:lineRule="auto"/>
        <w:ind w:left="1140" w:firstLineChars="0" w:firstLine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代码片段在教材中的体现</w:t>
      </w:r>
    </w:p>
    <w:p w:rsidR="000A4C6F" w:rsidRPr="000A2276" w:rsidRDefault="00CA162A" w:rsidP="000A2276">
      <w:pPr>
        <w:pStyle w:val="a6"/>
        <w:spacing w:line="360" w:lineRule="auto"/>
        <w:ind w:left="1140" w:firstLineChars="0" w:firstLine="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</w:r>
      <w:r w:rsidR="000A1C85">
        <w:rPr>
          <w:rFonts w:ascii="Arial" w:eastAsia="宋体" w:hAnsi="Arial" w:cs="Arial"/>
          <w:sz w:val="24"/>
          <w:szCs w:val="24"/>
        </w:rPr>
        <w:pict>
          <v:shape id="文本框 4" o:spid="_x0000_s1034" type="#_x0000_t202" style="width:301.1pt;height:163.95pt;mso-position-horizontal-relative:char;mso-position-vertical-relative:line">
            <v:textbox style="mso-fit-shape-to-text:t">
              <w:txbxContent>
                <w:p w:rsidR="000A4C6F" w:rsidRDefault="00C66843">
                  <w:pPr>
                    <w:rPr>
                      <w:rFonts w:ascii="Arial" w:hAnsi="Arial" w:cs="Arial"/>
                      <w:szCs w:val="21"/>
                    </w:rPr>
                  </w:pPr>
                  <w:proofErr w:type="gramStart"/>
                  <w:r>
                    <w:rPr>
                      <w:rFonts w:ascii="Arial" w:hAnsi="Arial" w:cs="Arial" w:hint="eastAsia"/>
                      <w:szCs w:val="21"/>
                    </w:rPr>
                    <w:t>public</w:t>
                  </w:r>
                  <w:proofErr w:type="gramEnd"/>
                  <w:r>
                    <w:rPr>
                      <w:rFonts w:ascii="Arial" w:hAnsi="Arial" w:cs="Arial" w:hint="eastAsia"/>
                      <w:szCs w:val="21"/>
                    </w:rPr>
                    <w:t xml:space="preserve"> class Test{</w:t>
                  </w:r>
                </w:p>
                <w:p w:rsidR="000A4C6F" w:rsidRDefault="00C66843">
                  <w:pPr>
                    <w:ind w:leftChars="100" w:left="210"/>
                    <w:rPr>
                      <w:rFonts w:ascii="Arial" w:hAnsi="Arial" w:cs="Arial"/>
                      <w:szCs w:val="21"/>
                    </w:rPr>
                  </w:pPr>
                  <w:proofErr w:type="gramStart"/>
                  <w:r>
                    <w:rPr>
                      <w:rFonts w:ascii="Arial" w:hAnsi="Arial" w:cs="Arial"/>
                      <w:szCs w:val="21"/>
                    </w:rPr>
                    <w:t>public</w:t>
                  </w:r>
                  <w:proofErr w:type="gramEnd"/>
                  <w:r>
                    <w:rPr>
                      <w:rFonts w:ascii="Arial" w:hAnsi="Arial" w:cs="Arial"/>
                      <w:szCs w:val="21"/>
                    </w:rPr>
                    <w:t xml:space="preserve"> static void </w:t>
                  </w:r>
                  <w:proofErr w:type="spellStart"/>
                  <w:r>
                    <w:rPr>
                      <w:rFonts w:ascii="Arial" w:hAnsi="Arial" w:cs="Arial"/>
                      <w:szCs w:val="21"/>
                    </w:rPr>
                    <w:t>mian</w:t>
                  </w:r>
                  <w:proofErr w:type="spellEnd"/>
                  <w:r>
                    <w:rPr>
                      <w:rFonts w:ascii="Arial" w:hAnsi="Arial" w:cs="Arial"/>
                      <w:szCs w:val="21"/>
                    </w:rPr>
                    <w:t xml:space="preserve">(String[] </w:t>
                  </w:r>
                  <w:proofErr w:type="spellStart"/>
                  <w:r>
                    <w:rPr>
                      <w:rFonts w:ascii="Arial" w:hAnsi="Arial" w:cs="Arial"/>
                      <w:szCs w:val="21"/>
                    </w:rPr>
                    <w:t>args</w:t>
                  </w:r>
                  <w:proofErr w:type="spellEnd"/>
                  <w:r>
                    <w:rPr>
                      <w:rFonts w:ascii="Arial" w:hAnsi="Arial" w:cs="Arial"/>
                      <w:szCs w:val="21"/>
                    </w:rPr>
                    <w:t>){</w:t>
                  </w:r>
                </w:p>
                <w:p w:rsidR="000A4C6F" w:rsidRDefault="00C66843">
                  <w:pPr>
                    <w:ind w:leftChars="100" w:left="210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ab/>
                    <w:t>//</w:t>
                  </w:r>
                  <w:r>
                    <w:rPr>
                      <w:rFonts w:ascii="Arial" w:hAnsiTheme="minorEastAsia" w:cs="Arial"/>
                      <w:szCs w:val="21"/>
                    </w:rPr>
                    <w:t>定义整型变量并赋值</w:t>
                  </w:r>
                </w:p>
                <w:p w:rsidR="000A4C6F" w:rsidRDefault="00C66843">
                  <w:pPr>
                    <w:ind w:leftChars="100" w:left="210" w:firstLine="420"/>
                    <w:rPr>
                      <w:rFonts w:ascii="Arial" w:hAnsi="Arial" w:cs="Arial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Cs w:val="21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Cs w:val="21"/>
                    </w:rPr>
                    <w:t xml:space="preserve"> age=10;</w:t>
                  </w:r>
                </w:p>
                <w:p w:rsidR="000A4C6F" w:rsidRDefault="00C66843">
                  <w:pPr>
                    <w:ind w:leftChars="100" w:left="210" w:firstLine="420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>……</w:t>
                  </w:r>
                </w:p>
                <w:p w:rsidR="000A4C6F" w:rsidRDefault="00C66843">
                  <w:pPr>
                    <w:ind w:leftChars="100" w:left="210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>}</w:t>
                  </w:r>
                </w:p>
                <w:p w:rsidR="000A4C6F" w:rsidRDefault="00C66843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 w:hint="eastAsia"/>
                      <w:szCs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A4C6F" w:rsidRPr="000A2276" w:rsidRDefault="000A4C6F" w:rsidP="000A2276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:rsidR="000A4C6F" w:rsidRPr="000A2276" w:rsidRDefault="00C66843" w:rsidP="000A2276">
      <w:pPr>
        <w:pStyle w:val="a6"/>
        <w:spacing w:line="360" w:lineRule="auto"/>
        <w:ind w:left="1140" w:firstLineChars="0" w:firstLine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代码放置在文本框中，设置代码字体为</w:t>
      </w:r>
      <w:r w:rsidRPr="000A2276">
        <w:rPr>
          <w:rFonts w:ascii="Arial" w:eastAsia="宋体" w:hAnsi="Arial" w:cs="Arial"/>
          <w:sz w:val="24"/>
          <w:szCs w:val="24"/>
        </w:rPr>
        <w:t>Arial</w:t>
      </w:r>
      <w:r w:rsidRPr="000A2276">
        <w:rPr>
          <w:rFonts w:ascii="Arial" w:eastAsia="宋体" w:hAnsi="宋体" w:cs="Arial"/>
          <w:sz w:val="24"/>
          <w:szCs w:val="24"/>
        </w:rPr>
        <w:t>，字号与正文字号相同。如果是代码中带有中文，则中文字体选择为</w:t>
      </w:r>
    </w:p>
    <w:p w:rsidR="000A4C6F" w:rsidRPr="000A2276" w:rsidRDefault="00C66843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6</w:t>
      </w:r>
      <w:r w:rsidRPr="000A2276">
        <w:rPr>
          <w:rFonts w:ascii="Arial" w:eastAsia="宋体" w:hAnsi="宋体" w:cs="Arial"/>
          <w:sz w:val="24"/>
          <w:szCs w:val="24"/>
        </w:rPr>
        <w:t>、字体与字号的设置</w:t>
      </w:r>
    </w:p>
    <w:p w:rsidR="000A4C6F" w:rsidRPr="000A2276" w:rsidRDefault="00C66843" w:rsidP="000A2276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标题的字体字号</w:t>
      </w:r>
    </w:p>
    <w:p w:rsidR="000A4C6F" w:rsidRPr="000A2276" w:rsidRDefault="00C66843" w:rsidP="000A2276">
      <w:pPr>
        <w:spacing w:line="360" w:lineRule="auto"/>
        <w:ind w:left="126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标题字体采用黑体设置，字号设置为四号字体，如果标题带有英文，则英文采用</w:t>
      </w:r>
      <w:r w:rsidRPr="000A2276">
        <w:rPr>
          <w:rFonts w:ascii="Arial" w:eastAsia="宋体" w:hAnsi="Arial" w:cs="Arial"/>
          <w:sz w:val="24"/>
          <w:szCs w:val="24"/>
        </w:rPr>
        <w:t>Arial</w:t>
      </w:r>
      <w:r w:rsidRPr="000A2276">
        <w:rPr>
          <w:rFonts w:ascii="Arial" w:eastAsia="宋体" w:hAnsi="宋体" w:cs="Arial"/>
          <w:sz w:val="24"/>
          <w:szCs w:val="24"/>
        </w:rPr>
        <w:t>字体。标题包括本章简介、预习作业、正文中的一级和二级标题。</w:t>
      </w:r>
      <w:r w:rsidRPr="000A2276">
        <w:rPr>
          <w:rFonts w:ascii="Arial" w:eastAsia="宋体" w:hAnsi="Arial" w:cs="Arial"/>
          <w:sz w:val="24"/>
          <w:szCs w:val="24"/>
        </w:rPr>
        <w:tab/>
      </w:r>
    </w:p>
    <w:p w:rsidR="000A4C6F" w:rsidRPr="000A2276" w:rsidRDefault="00C66843" w:rsidP="000A2276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代码中的字体字号</w:t>
      </w:r>
    </w:p>
    <w:p w:rsidR="000A4C6F" w:rsidRPr="000A2276" w:rsidRDefault="00C66843" w:rsidP="000A2276">
      <w:pPr>
        <w:spacing w:line="360" w:lineRule="auto"/>
        <w:ind w:left="126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lastRenderedPageBreak/>
        <w:t>在代码片段中，代码字体为</w:t>
      </w:r>
      <w:r w:rsidRPr="000A2276">
        <w:rPr>
          <w:rFonts w:ascii="Arial" w:eastAsia="宋体" w:hAnsi="Arial" w:cs="Arial"/>
          <w:sz w:val="24"/>
          <w:szCs w:val="24"/>
        </w:rPr>
        <w:t>Arial</w:t>
      </w:r>
      <w:r w:rsidRPr="000A2276">
        <w:rPr>
          <w:rFonts w:ascii="Arial" w:eastAsia="宋体" w:hAnsi="宋体" w:cs="Arial"/>
          <w:sz w:val="24"/>
          <w:szCs w:val="24"/>
        </w:rPr>
        <w:t>，字号设置为四号，如果代码中含有中文注释，中文字体设置宋体，字号为四号。如果代码较多，影响排版，可适当调整字体为小四号。</w:t>
      </w:r>
    </w:p>
    <w:p w:rsidR="000A4C6F" w:rsidRPr="000A2276" w:rsidRDefault="00C66843" w:rsidP="000A2276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正文的字体字号</w:t>
      </w:r>
    </w:p>
    <w:p w:rsidR="000A4C6F" w:rsidRPr="000A2276" w:rsidRDefault="00C66843" w:rsidP="000A2276">
      <w:pPr>
        <w:spacing w:line="360" w:lineRule="auto"/>
        <w:ind w:left="126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正文是指除去标题、代码以外的正式讲解内容，字体设置为宋体、字号设置为四号</w:t>
      </w:r>
    </w:p>
    <w:p w:rsidR="000A4C6F" w:rsidRPr="000A2276" w:rsidRDefault="00C66843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7</w:t>
      </w:r>
      <w:r w:rsidRPr="000A2276">
        <w:rPr>
          <w:rFonts w:ascii="Arial" w:eastAsia="宋体" w:hAnsi="宋体" w:cs="Arial"/>
          <w:sz w:val="24"/>
          <w:szCs w:val="24"/>
        </w:rPr>
        <w:t>、软件开发工具与</w:t>
      </w:r>
      <w:r w:rsidRPr="000A2276">
        <w:rPr>
          <w:rFonts w:ascii="Arial" w:eastAsia="宋体" w:hAnsi="Arial" w:cs="Arial"/>
          <w:sz w:val="24"/>
          <w:szCs w:val="24"/>
        </w:rPr>
        <w:t>Java</w:t>
      </w:r>
      <w:r w:rsidRPr="000A2276">
        <w:rPr>
          <w:rFonts w:ascii="Arial" w:eastAsia="宋体" w:hAnsi="宋体" w:cs="Arial"/>
          <w:sz w:val="24"/>
          <w:szCs w:val="24"/>
        </w:rPr>
        <w:t>环境</w:t>
      </w:r>
    </w:p>
    <w:p w:rsidR="000A4C6F" w:rsidRPr="000A2276" w:rsidRDefault="00C66843" w:rsidP="000A2276">
      <w:pPr>
        <w:spacing w:line="360" w:lineRule="auto"/>
        <w:ind w:left="420" w:firstLine="42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在基础阶段使用记事本进行代码开发，从第三章开始使用</w:t>
      </w:r>
      <w:r w:rsidRPr="000A2276">
        <w:rPr>
          <w:rFonts w:ascii="Arial" w:eastAsia="宋体" w:hAnsi="Arial" w:cs="Arial"/>
          <w:sz w:val="24"/>
          <w:szCs w:val="24"/>
        </w:rPr>
        <w:t>IDE</w:t>
      </w:r>
      <w:r w:rsidRPr="000A2276">
        <w:rPr>
          <w:rFonts w:ascii="Arial" w:eastAsia="宋体" w:hAnsi="宋体" w:cs="Arial"/>
          <w:sz w:val="24"/>
          <w:szCs w:val="24"/>
        </w:rPr>
        <w:t>工具，版本为</w:t>
      </w:r>
      <w:r w:rsidRPr="000A2276">
        <w:rPr>
          <w:rFonts w:ascii="Arial" w:eastAsia="宋体" w:hAnsi="Arial" w:cs="Arial"/>
          <w:sz w:val="24"/>
          <w:szCs w:val="24"/>
        </w:rPr>
        <w:t>eclipse-jee-mars-2-win32-x86_64</w:t>
      </w:r>
      <w:r w:rsidRPr="000A2276">
        <w:rPr>
          <w:rFonts w:ascii="Arial" w:eastAsia="宋体" w:hAnsi="宋体" w:cs="Arial"/>
          <w:sz w:val="24"/>
          <w:szCs w:val="24"/>
        </w:rPr>
        <w:t>，可</w:t>
      </w:r>
      <w:proofErr w:type="gramStart"/>
      <w:r w:rsidRPr="000A2276">
        <w:rPr>
          <w:rFonts w:ascii="Arial" w:eastAsia="宋体" w:hAnsi="宋体" w:cs="Arial"/>
          <w:sz w:val="24"/>
          <w:szCs w:val="24"/>
        </w:rPr>
        <w:t>从官网直接</w:t>
      </w:r>
      <w:proofErr w:type="gramEnd"/>
      <w:r w:rsidRPr="000A2276">
        <w:rPr>
          <w:rFonts w:ascii="Arial" w:eastAsia="宋体" w:hAnsi="宋体" w:cs="Arial"/>
          <w:sz w:val="24"/>
          <w:szCs w:val="24"/>
        </w:rPr>
        <w:t>下载获得。</w:t>
      </w:r>
      <w:r w:rsidRPr="000A2276">
        <w:rPr>
          <w:rFonts w:ascii="Arial" w:eastAsia="宋体" w:hAnsi="Arial" w:cs="Arial"/>
          <w:sz w:val="24"/>
          <w:szCs w:val="24"/>
        </w:rPr>
        <w:t>JDK</w:t>
      </w:r>
      <w:r w:rsidRPr="000A2276">
        <w:rPr>
          <w:rFonts w:ascii="Arial" w:eastAsia="宋体" w:hAnsi="宋体" w:cs="Arial"/>
          <w:sz w:val="24"/>
          <w:szCs w:val="24"/>
        </w:rPr>
        <w:t>版本为</w:t>
      </w:r>
      <w:r w:rsidRPr="000A2276">
        <w:rPr>
          <w:rFonts w:ascii="Arial" w:eastAsia="宋体" w:hAnsi="Arial" w:cs="Arial"/>
          <w:sz w:val="24"/>
          <w:szCs w:val="24"/>
        </w:rPr>
        <w:t>8.0,</w:t>
      </w:r>
      <w:r w:rsidRPr="000A2276">
        <w:rPr>
          <w:rFonts w:ascii="Arial" w:eastAsia="宋体" w:hAnsi="宋体" w:cs="Arial"/>
          <w:sz w:val="24"/>
          <w:szCs w:val="24"/>
        </w:rPr>
        <w:t>可</w:t>
      </w:r>
      <w:proofErr w:type="gramStart"/>
      <w:r w:rsidRPr="000A2276">
        <w:rPr>
          <w:rFonts w:ascii="Arial" w:eastAsia="宋体" w:hAnsi="宋体" w:cs="Arial"/>
          <w:sz w:val="24"/>
          <w:szCs w:val="24"/>
        </w:rPr>
        <w:t>从官网下载</w:t>
      </w:r>
      <w:proofErr w:type="gramEnd"/>
      <w:r w:rsidRPr="000A2276">
        <w:rPr>
          <w:rFonts w:ascii="Arial" w:eastAsia="宋体" w:hAnsi="Arial" w:cs="Arial"/>
          <w:sz w:val="24"/>
          <w:szCs w:val="24"/>
        </w:rPr>
        <w:t xml:space="preserve"> jdk-8u144-windows-x64</w:t>
      </w:r>
      <w:r w:rsidRPr="000A2276">
        <w:rPr>
          <w:rFonts w:ascii="Arial" w:eastAsia="宋体" w:hAnsi="宋体" w:cs="Arial"/>
          <w:sz w:val="24"/>
          <w:szCs w:val="24"/>
        </w:rPr>
        <w:t>。</w:t>
      </w:r>
    </w:p>
    <w:p w:rsidR="000A4C6F" w:rsidRPr="000A2276" w:rsidRDefault="00C66843" w:rsidP="000A2276">
      <w:pPr>
        <w:spacing w:line="360" w:lineRule="auto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ab/>
      </w:r>
    </w:p>
    <w:p w:rsidR="000A4C6F" w:rsidRPr="000A2276" w:rsidRDefault="00C66843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8</w:t>
      </w:r>
      <w:r w:rsidR="000A2276">
        <w:rPr>
          <w:rFonts w:ascii="Arial" w:eastAsia="宋体" w:hAnsi="Arial" w:cs="Arial"/>
          <w:sz w:val="24"/>
          <w:szCs w:val="24"/>
        </w:rPr>
        <w:t>、产品特色的体现</w:t>
      </w:r>
    </w:p>
    <w:p w:rsidR="000A4C6F" w:rsidRPr="000A2276" w:rsidRDefault="00C66843" w:rsidP="000A2276">
      <w:pPr>
        <w:spacing w:line="360" w:lineRule="auto"/>
        <w:ind w:leftChars="200" w:left="420" w:firstLine="42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按照以下词语使用，可以没有，但是</w:t>
      </w:r>
      <w:r w:rsidRPr="000A2276">
        <w:rPr>
          <w:rFonts w:ascii="Arial" w:eastAsia="宋体" w:hAnsi="宋体" w:cs="Arial"/>
          <w:sz w:val="24"/>
          <w:szCs w:val="24"/>
        </w:rPr>
        <w:t>如果出现则必须从以下词语中选择。</w:t>
      </w:r>
    </w:p>
    <w:p w:rsidR="000A4C6F" w:rsidRPr="000A2276" w:rsidRDefault="00C66843" w:rsidP="000A2276">
      <w:pPr>
        <w:pStyle w:val="a6"/>
        <w:numPr>
          <w:ilvl w:val="0"/>
          <w:numId w:val="8"/>
        </w:numPr>
        <w:spacing w:line="360" w:lineRule="auto"/>
        <w:ind w:leftChars="600" w:left="168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常见错误</w:t>
      </w:r>
    </w:p>
    <w:p w:rsidR="000A4C6F" w:rsidRPr="000A2276" w:rsidRDefault="00C66843" w:rsidP="000A2276">
      <w:pPr>
        <w:pStyle w:val="a6"/>
        <w:numPr>
          <w:ilvl w:val="0"/>
          <w:numId w:val="8"/>
        </w:numPr>
        <w:spacing w:line="360" w:lineRule="auto"/>
        <w:ind w:leftChars="600" w:left="168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注意事项</w:t>
      </w:r>
    </w:p>
    <w:p w:rsidR="000A4C6F" w:rsidRPr="000A2276" w:rsidRDefault="00C66843" w:rsidP="000A2276">
      <w:pPr>
        <w:pStyle w:val="a6"/>
        <w:numPr>
          <w:ilvl w:val="0"/>
          <w:numId w:val="8"/>
        </w:numPr>
        <w:spacing w:line="360" w:lineRule="auto"/>
        <w:ind w:leftChars="600" w:left="168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经验分享</w:t>
      </w:r>
    </w:p>
    <w:p w:rsidR="000A4C6F" w:rsidRPr="000A2276" w:rsidRDefault="00C66843" w:rsidP="000A2276">
      <w:pPr>
        <w:pStyle w:val="a6"/>
        <w:numPr>
          <w:ilvl w:val="0"/>
          <w:numId w:val="8"/>
        </w:numPr>
        <w:spacing w:line="360" w:lineRule="auto"/>
        <w:ind w:leftChars="600" w:left="168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知识对比</w:t>
      </w:r>
    </w:p>
    <w:p w:rsidR="000A4C6F" w:rsidRPr="000A2276" w:rsidRDefault="00C66843" w:rsidP="000A2276">
      <w:pPr>
        <w:pStyle w:val="a6"/>
        <w:numPr>
          <w:ilvl w:val="0"/>
          <w:numId w:val="8"/>
        </w:numPr>
        <w:spacing w:line="360" w:lineRule="auto"/>
        <w:ind w:leftChars="600" w:left="168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提出问题</w:t>
      </w:r>
    </w:p>
    <w:p w:rsidR="000A4C6F" w:rsidRPr="000A2276" w:rsidRDefault="00C66843" w:rsidP="000A2276">
      <w:pPr>
        <w:pStyle w:val="a6"/>
        <w:numPr>
          <w:ilvl w:val="0"/>
          <w:numId w:val="8"/>
        </w:numPr>
        <w:spacing w:line="360" w:lineRule="auto"/>
        <w:ind w:leftChars="600" w:left="168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思路分析</w:t>
      </w:r>
    </w:p>
    <w:p w:rsidR="000A4C6F" w:rsidRDefault="00C66843" w:rsidP="000A2276">
      <w:pPr>
        <w:pStyle w:val="a6"/>
        <w:numPr>
          <w:ilvl w:val="0"/>
          <w:numId w:val="8"/>
        </w:numPr>
        <w:spacing w:line="360" w:lineRule="auto"/>
        <w:ind w:leftChars="600" w:left="168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语法分析</w:t>
      </w:r>
    </w:p>
    <w:p w:rsidR="000A2276" w:rsidRDefault="000A2276" w:rsidP="000A2276">
      <w:pPr>
        <w:pStyle w:val="a6"/>
        <w:numPr>
          <w:ilvl w:val="0"/>
          <w:numId w:val="8"/>
        </w:numPr>
        <w:spacing w:line="360" w:lineRule="auto"/>
        <w:ind w:leftChars="600" w:left="1680" w:firstLineChars="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深入拓展与提高</w:t>
      </w:r>
    </w:p>
    <w:p w:rsidR="000A2276" w:rsidRDefault="000A2276" w:rsidP="000A2276">
      <w:pPr>
        <w:pStyle w:val="a6"/>
        <w:numPr>
          <w:ilvl w:val="0"/>
          <w:numId w:val="8"/>
        </w:numPr>
        <w:spacing w:line="360" w:lineRule="auto"/>
        <w:ind w:leftChars="600" w:left="1680" w:firstLineChars="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参考解决方案</w:t>
      </w:r>
    </w:p>
    <w:p w:rsidR="000A2276" w:rsidRPr="000A2276" w:rsidRDefault="000A2276" w:rsidP="000A2276">
      <w:pPr>
        <w:pStyle w:val="a6"/>
        <w:numPr>
          <w:ilvl w:val="0"/>
          <w:numId w:val="8"/>
        </w:numPr>
        <w:spacing w:line="360" w:lineRule="auto"/>
        <w:ind w:leftChars="600" w:left="1680" w:firstLineChars="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流程图</w:t>
      </w:r>
    </w:p>
    <w:p w:rsidR="000A4C6F" w:rsidRPr="000A2276" w:rsidRDefault="00C66843" w:rsidP="000A2276">
      <w:pPr>
        <w:spacing w:line="360" w:lineRule="auto"/>
        <w:ind w:left="840" w:firstLine="42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以上为暂定用语，若后期有更合适的词语时再进行替换</w:t>
      </w:r>
      <w:r w:rsidRPr="000A2276">
        <w:rPr>
          <w:rFonts w:ascii="Arial" w:eastAsia="宋体" w:hAnsi="宋体" w:cs="Arial" w:hint="eastAsia"/>
          <w:sz w:val="24"/>
          <w:szCs w:val="24"/>
        </w:rPr>
        <w:t>。</w:t>
      </w:r>
      <w:r w:rsidRPr="000A2276">
        <w:rPr>
          <w:rFonts w:ascii="Arial" w:eastAsia="宋体" w:hAnsi="宋体" w:cs="Arial"/>
          <w:sz w:val="24"/>
          <w:szCs w:val="24"/>
        </w:rPr>
        <w:t>另外</w:t>
      </w:r>
      <w:r w:rsidRPr="000A2276">
        <w:rPr>
          <w:rFonts w:ascii="Arial" w:eastAsia="宋体" w:hAnsi="宋体" w:cs="Arial" w:hint="eastAsia"/>
          <w:sz w:val="24"/>
          <w:szCs w:val="24"/>
        </w:rPr>
        <w:t>，</w:t>
      </w:r>
      <w:r w:rsidRPr="000A2276">
        <w:rPr>
          <w:rFonts w:ascii="Arial" w:eastAsia="宋体" w:hAnsi="宋体" w:cs="Arial"/>
          <w:sz w:val="24"/>
          <w:szCs w:val="24"/>
        </w:rPr>
        <w:t>类似总结</w:t>
      </w:r>
      <w:r w:rsidRPr="000A2276">
        <w:rPr>
          <w:rFonts w:ascii="Arial" w:eastAsia="宋体" w:hAnsi="宋体" w:cs="Arial" w:hint="eastAsia"/>
          <w:sz w:val="24"/>
          <w:szCs w:val="24"/>
        </w:rPr>
        <w:t>、</w:t>
      </w:r>
      <w:r w:rsidRPr="000A2276">
        <w:rPr>
          <w:rFonts w:ascii="Arial" w:eastAsia="宋体" w:hAnsi="宋体" w:cs="Arial"/>
          <w:sz w:val="24"/>
          <w:szCs w:val="24"/>
        </w:rPr>
        <w:t>小结的内容应放置在正文当中</w:t>
      </w:r>
      <w:r w:rsidRPr="000A2276">
        <w:rPr>
          <w:rFonts w:ascii="Arial" w:eastAsia="宋体" w:hAnsi="宋体" w:cs="Arial" w:hint="eastAsia"/>
          <w:sz w:val="24"/>
          <w:szCs w:val="24"/>
        </w:rPr>
        <w:t>，</w:t>
      </w:r>
      <w:r w:rsidRPr="000A2276">
        <w:rPr>
          <w:rFonts w:ascii="Arial" w:eastAsia="宋体" w:hAnsi="宋体" w:cs="Arial"/>
          <w:sz w:val="24"/>
          <w:szCs w:val="24"/>
        </w:rPr>
        <w:t>不要再单独起一个标题</w:t>
      </w:r>
      <w:r w:rsidRPr="000A2276">
        <w:rPr>
          <w:rFonts w:ascii="Arial" w:eastAsia="宋体" w:hAnsi="宋体" w:cs="Arial" w:hint="eastAsia"/>
          <w:sz w:val="24"/>
          <w:szCs w:val="24"/>
        </w:rPr>
        <w:t>。</w:t>
      </w:r>
    </w:p>
    <w:p w:rsidR="000A4C6F" w:rsidRPr="000A2276" w:rsidRDefault="00C66843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9</w:t>
      </w:r>
      <w:r w:rsidRPr="000A2276">
        <w:rPr>
          <w:rFonts w:ascii="Arial" w:eastAsia="宋体" w:hAnsi="Arial" w:cs="Arial"/>
          <w:sz w:val="24"/>
          <w:szCs w:val="24"/>
        </w:rPr>
        <w:t>、正文编写规范</w:t>
      </w:r>
    </w:p>
    <w:p w:rsidR="000A4C6F" w:rsidRPr="000A2276" w:rsidRDefault="00C66843" w:rsidP="000A227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段落的首行不要以</w:t>
      </w:r>
      <w:r w:rsidRPr="000A2276">
        <w:rPr>
          <w:rFonts w:ascii="Arial" w:eastAsia="宋体" w:hAnsi="Arial" w:cs="Arial"/>
          <w:sz w:val="24"/>
          <w:szCs w:val="24"/>
        </w:rPr>
        <w:t>4</w:t>
      </w:r>
      <w:r w:rsidRPr="000A2276">
        <w:rPr>
          <w:rFonts w:ascii="Arial" w:eastAsia="宋体" w:hAnsi="宋体" w:cs="Arial"/>
          <w:sz w:val="24"/>
          <w:szCs w:val="24"/>
        </w:rPr>
        <w:t>个空格或者</w:t>
      </w:r>
      <w:r w:rsidRPr="000A2276">
        <w:rPr>
          <w:rFonts w:ascii="Arial" w:eastAsia="宋体" w:hAnsi="Arial" w:cs="Arial"/>
          <w:sz w:val="24"/>
          <w:szCs w:val="24"/>
        </w:rPr>
        <w:t>TAB</w:t>
      </w:r>
      <w:r w:rsidRPr="000A2276">
        <w:rPr>
          <w:rFonts w:ascii="Arial" w:eastAsia="宋体" w:hAnsi="宋体" w:cs="Arial"/>
          <w:sz w:val="24"/>
          <w:szCs w:val="24"/>
        </w:rPr>
        <w:t>键开始，而采取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首行缩进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格式。</w:t>
      </w:r>
      <w:proofErr w:type="gramStart"/>
      <w:r w:rsidRPr="000A2276">
        <w:rPr>
          <w:rFonts w:ascii="Arial" w:eastAsia="宋体" w:hAnsi="宋体" w:cs="Arial"/>
          <w:sz w:val="24"/>
          <w:szCs w:val="24"/>
        </w:rPr>
        <w:t>图题及表题</w:t>
      </w:r>
      <w:proofErr w:type="gramEnd"/>
      <w:r w:rsidRPr="000A2276">
        <w:rPr>
          <w:rFonts w:ascii="Arial" w:eastAsia="宋体" w:hAnsi="宋体" w:cs="Arial"/>
          <w:sz w:val="24"/>
          <w:szCs w:val="24"/>
        </w:rPr>
        <w:t>采取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居中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格式。</w:t>
      </w:r>
    </w:p>
    <w:p w:rsidR="000A4C6F" w:rsidRPr="000A2276" w:rsidRDefault="00C66843" w:rsidP="000A227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除句号、分号、双引号外，数字、英文、标点符号等全部使用半角</w:t>
      </w:r>
      <w:r w:rsidRPr="000A2276">
        <w:rPr>
          <w:rFonts w:ascii="Arial" w:eastAsia="宋体" w:hAnsi="Arial" w:cs="Arial"/>
          <w:sz w:val="24"/>
          <w:szCs w:val="24"/>
        </w:rPr>
        <w:t>(</w:t>
      </w:r>
      <w:r w:rsidRPr="000A2276">
        <w:rPr>
          <w:rFonts w:ascii="Arial" w:eastAsia="宋体" w:hAnsi="宋体" w:cs="Arial"/>
          <w:sz w:val="24"/>
          <w:szCs w:val="24"/>
        </w:rPr>
        <w:t>特</w:t>
      </w:r>
      <w:r w:rsidRPr="000A2276">
        <w:rPr>
          <w:rFonts w:ascii="Arial" w:eastAsia="宋体" w:hAnsi="宋体" w:cs="Arial"/>
          <w:sz w:val="24"/>
          <w:szCs w:val="24"/>
        </w:rPr>
        <w:lastRenderedPageBreak/>
        <w:t>别是括号</w:t>
      </w:r>
      <w:r w:rsidRPr="000A2276">
        <w:rPr>
          <w:rFonts w:ascii="Arial" w:eastAsia="宋体" w:hAnsi="Arial" w:cs="Arial"/>
          <w:sz w:val="24"/>
          <w:szCs w:val="24"/>
        </w:rPr>
        <w:t>)</w:t>
      </w:r>
      <w:r w:rsidRPr="000A2276">
        <w:rPr>
          <w:rFonts w:ascii="Arial" w:eastAsia="宋体" w:hAnsi="宋体" w:cs="Arial"/>
          <w:sz w:val="24"/>
          <w:szCs w:val="24"/>
        </w:rPr>
        <w:t>。</w:t>
      </w:r>
    </w:p>
    <w:p w:rsidR="000A4C6F" w:rsidRPr="000A2276" w:rsidRDefault="00C66843" w:rsidP="000A227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图号与图名，表号与表名之间空两个空格。</w:t>
      </w:r>
    </w:p>
    <w:p w:rsidR="000A4C6F" w:rsidRPr="000A2276" w:rsidRDefault="00C66843" w:rsidP="000A227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proofErr w:type="gramStart"/>
      <w:r w:rsidRPr="000A2276">
        <w:rPr>
          <w:rFonts w:ascii="Arial" w:eastAsia="宋体" w:hAnsi="宋体" w:cs="Arial"/>
          <w:sz w:val="24"/>
          <w:szCs w:val="24"/>
        </w:rPr>
        <w:t>图题及表题</w:t>
      </w:r>
      <w:proofErr w:type="gramEnd"/>
      <w:r w:rsidRPr="000A2276">
        <w:rPr>
          <w:rFonts w:ascii="Arial" w:eastAsia="宋体" w:hAnsi="宋体" w:cs="Arial"/>
          <w:sz w:val="24"/>
          <w:szCs w:val="24"/>
        </w:rPr>
        <w:t>上下各空一行。</w:t>
      </w:r>
    </w:p>
    <w:p w:rsidR="000A4C6F" w:rsidRPr="000A2276" w:rsidRDefault="00C66843" w:rsidP="000A227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 xml:space="preserve"> </w:t>
      </w:r>
      <w:proofErr w:type="gramStart"/>
      <w:r w:rsidRPr="000A2276">
        <w:rPr>
          <w:rFonts w:ascii="Arial" w:eastAsia="宋体" w:hAnsi="宋体" w:cs="Arial"/>
          <w:sz w:val="24"/>
          <w:szCs w:val="24"/>
        </w:rPr>
        <w:t>图题或表题</w:t>
      </w:r>
      <w:proofErr w:type="gramEnd"/>
      <w:r w:rsidRPr="000A2276">
        <w:rPr>
          <w:rFonts w:ascii="Arial" w:eastAsia="宋体" w:hAnsi="宋体" w:cs="Arial"/>
          <w:sz w:val="24"/>
          <w:szCs w:val="24"/>
        </w:rPr>
        <w:t>必须与对应图或表的内容一致。例如，对话框</w:t>
      </w:r>
      <w:proofErr w:type="gramStart"/>
      <w:r w:rsidRPr="000A2276">
        <w:rPr>
          <w:rFonts w:ascii="Arial" w:eastAsia="宋体" w:hAnsi="宋体" w:cs="Arial"/>
          <w:sz w:val="24"/>
          <w:szCs w:val="24"/>
        </w:rPr>
        <w:t>的图题必须</w:t>
      </w:r>
      <w:proofErr w:type="gramEnd"/>
      <w:r w:rsidRPr="000A2276">
        <w:rPr>
          <w:rFonts w:ascii="Arial" w:eastAsia="宋体" w:hAnsi="宋体" w:cs="Arial"/>
          <w:sz w:val="24"/>
          <w:szCs w:val="24"/>
        </w:rPr>
        <w:t>与其标题相同。</w:t>
      </w:r>
    </w:p>
    <w:p w:rsidR="000A4C6F" w:rsidRPr="000A2276" w:rsidRDefault="00C66843" w:rsidP="000A227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proofErr w:type="gramStart"/>
      <w:r w:rsidRPr="000A2276">
        <w:rPr>
          <w:rFonts w:ascii="Arial" w:eastAsia="宋体" w:hAnsi="宋体" w:cs="Arial"/>
          <w:sz w:val="24"/>
          <w:szCs w:val="24"/>
        </w:rPr>
        <w:t>表题在</w:t>
      </w:r>
      <w:proofErr w:type="gramEnd"/>
      <w:r w:rsidRPr="000A2276">
        <w:rPr>
          <w:rFonts w:ascii="Arial" w:eastAsia="宋体" w:hAnsi="宋体" w:cs="Arial"/>
          <w:sz w:val="24"/>
          <w:szCs w:val="24"/>
        </w:rPr>
        <w:t>表的上方，</w:t>
      </w:r>
      <w:proofErr w:type="gramStart"/>
      <w:r w:rsidRPr="000A2276">
        <w:rPr>
          <w:rFonts w:ascii="Arial" w:eastAsia="宋体" w:hAnsi="宋体" w:cs="Arial"/>
          <w:sz w:val="24"/>
          <w:szCs w:val="24"/>
        </w:rPr>
        <w:t>图题在</w:t>
      </w:r>
      <w:proofErr w:type="gramEnd"/>
      <w:r w:rsidRPr="000A2276">
        <w:rPr>
          <w:rFonts w:ascii="Arial" w:eastAsia="宋体" w:hAnsi="宋体" w:cs="Arial"/>
          <w:sz w:val="24"/>
          <w:szCs w:val="24"/>
        </w:rPr>
        <w:t>图片下方。</w:t>
      </w:r>
    </w:p>
    <w:p w:rsidR="000A4C6F" w:rsidRPr="000A2276" w:rsidRDefault="00C66843" w:rsidP="000A227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章序号使用半角数字，不使用汉字，例如，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第</w:t>
      </w:r>
      <w:r w:rsidRPr="000A2276">
        <w:rPr>
          <w:rFonts w:ascii="Arial" w:eastAsia="宋体" w:hAnsi="Arial" w:cs="Arial"/>
          <w:sz w:val="24"/>
          <w:szCs w:val="24"/>
        </w:rPr>
        <w:t>3</w:t>
      </w:r>
      <w:r w:rsidRPr="000A2276">
        <w:rPr>
          <w:rFonts w:ascii="Arial" w:eastAsia="宋体" w:hAnsi="宋体" w:cs="Arial"/>
          <w:sz w:val="24"/>
          <w:szCs w:val="24"/>
        </w:rPr>
        <w:t>章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不要写为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第三章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。</w:t>
      </w:r>
      <w:r w:rsidRPr="000A2276">
        <w:rPr>
          <w:rFonts w:ascii="Arial" w:eastAsia="宋体" w:hAnsi="Arial" w:cs="Arial"/>
          <w:sz w:val="24"/>
          <w:szCs w:val="24"/>
        </w:rPr>
        <w:t xml:space="preserve"> </w:t>
      </w:r>
    </w:p>
    <w:p w:rsidR="000A4C6F" w:rsidRPr="000A2276" w:rsidRDefault="00C66843" w:rsidP="000A227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当使用英文描述专业词汇时，应注意大小写，例如</w:t>
      </w:r>
      <w:r w:rsidRPr="000A2276">
        <w:rPr>
          <w:rFonts w:ascii="Arial" w:eastAsia="宋体" w:hAnsi="Arial" w:cs="Arial"/>
          <w:sz w:val="24"/>
          <w:szCs w:val="24"/>
        </w:rPr>
        <w:t>Java</w:t>
      </w:r>
      <w:r w:rsidRPr="000A2276">
        <w:rPr>
          <w:rFonts w:ascii="Arial" w:eastAsia="宋体" w:hAnsi="宋体" w:cs="Arial"/>
          <w:sz w:val="24"/>
          <w:szCs w:val="24"/>
        </w:rPr>
        <w:t>当名词使用时必须首字母大写。</w:t>
      </w:r>
    </w:p>
    <w:p w:rsidR="000A4C6F" w:rsidRPr="000A2276" w:rsidRDefault="00C66843" w:rsidP="000A227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第一人称代词，如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你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、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我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、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他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、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你们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、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他们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不要出现。但是为了能够保证语句的通顺，可读性，可适当使用</w:t>
      </w:r>
      <w:r w:rsidRPr="000A2276">
        <w:rPr>
          <w:rFonts w:ascii="Arial" w:eastAsia="宋体" w:hAnsi="Arial" w:cs="Arial"/>
          <w:sz w:val="24"/>
          <w:szCs w:val="24"/>
        </w:rPr>
        <w:t>“</w:t>
      </w:r>
      <w:r w:rsidRPr="000A2276">
        <w:rPr>
          <w:rFonts w:ascii="Arial" w:eastAsia="宋体" w:hAnsi="宋体" w:cs="Arial"/>
          <w:sz w:val="24"/>
          <w:szCs w:val="24"/>
        </w:rPr>
        <w:t>我们</w:t>
      </w:r>
      <w:r w:rsidRPr="000A2276">
        <w:rPr>
          <w:rFonts w:ascii="Arial" w:eastAsia="宋体" w:hAnsi="Arial" w:cs="Arial"/>
          <w:sz w:val="24"/>
          <w:szCs w:val="24"/>
        </w:rPr>
        <w:t>”</w:t>
      </w:r>
      <w:r w:rsidRPr="000A2276">
        <w:rPr>
          <w:rFonts w:ascii="Arial" w:eastAsia="宋体" w:hAnsi="宋体" w:cs="Arial"/>
          <w:sz w:val="24"/>
          <w:szCs w:val="24"/>
        </w:rPr>
        <w:t>。</w:t>
      </w:r>
    </w:p>
    <w:p w:rsidR="000A4C6F" w:rsidRPr="000A2276" w:rsidRDefault="00C66843" w:rsidP="000A227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用词的统一与规范，在教材中应保证每个章节、每个描述中涉及到词语的统一，例如第一章中称为演示案例，第二章中称为演示示例，必须要前后一致</w:t>
      </w:r>
      <w:r w:rsidRPr="000A2276">
        <w:rPr>
          <w:rFonts w:ascii="Arial" w:eastAsia="宋体" w:hAnsi="宋体" w:cs="Arial" w:hint="eastAsia"/>
          <w:sz w:val="24"/>
          <w:szCs w:val="24"/>
        </w:rPr>
        <w:t>，只能是其中一种描述</w:t>
      </w:r>
      <w:r w:rsidRPr="000A2276">
        <w:rPr>
          <w:rFonts w:ascii="Arial" w:eastAsia="宋体" w:hAnsi="宋体" w:cs="Arial"/>
          <w:sz w:val="24"/>
          <w:szCs w:val="24"/>
        </w:rPr>
        <w:t>；</w:t>
      </w:r>
      <w:r w:rsidRPr="000A2276">
        <w:rPr>
          <w:rFonts w:ascii="Arial" w:eastAsia="宋体" w:hAnsi="Arial" w:cs="Arial"/>
          <w:sz w:val="24"/>
          <w:szCs w:val="24"/>
        </w:rPr>
        <w:t xml:space="preserve"> </w:t>
      </w:r>
    </w:p>
    <w:p w:rsidR="000A4C6F" w:rsidRPr="000A2276" w:rsidRDefault="00C66843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10</w:t>
      </w:r>
      <w:r w:rsidRPr="000A2276">
        <w:rPr>
          <w:rFonts w:ascii="Arial" w:eastAsia="宋体" w:hAnsi="Arial" w:cs="Arial"/>
          <w:sz w:val="24"/>
          <w:szCs w:val="24"/>
        </w:rPr>
        <w:t>、作业要求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每章结束后都必须要设置作业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作业题型为：问答题</w:t>
      </w:r>
      <w:r w:rsidRPr="000A2276">
        <w:rPr>
          <w:rFonts w:ascii="Arial" w:eastAsia="宋体" w:hAnsi="宋体" w:cs="Arial" w:hint="eastAsia"/>
          <w:sz w:val="24"/>
          <w:szCs w:val="24"/>
        </w:rPr>
        <w:t>或</w:t>
      </w:r>
      <w:r w:rsidRPr="000A2276">
        <w:rPr>
          <w:rFonts w:ascii="Arial" w:eastAsia="宋体" w:hAnsi="宋体" w:cs="Arial"/>
          <w:sz w:val="24"/>
          <w:szCs w:val="24"/>
        </w:rPr>
        <w:t>编码题</w:t>
      </w:r>
    </w:p>
    <w:p w:rsidR="000A4C6F" w:rsidRPr="000A2276" w:rsidRDefault="00C66843" w:rsidP="000A2276">
      <w:pPr>
        <w:pStyle w:val="a6"/>
        <w:numPr>
          <w:ilvl w:val="0"/>
          <w:numId w:val="2"/>
        </w:numPr>
        <w:spacing w:line="360" w:lineRule="auto"/>
        <w:ind w:left="1560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问答题侧重检查知识原理，编码题侧重学生编码熟练度、解决问题的思路。如果难度较大的编码题，可以给出必要提示。</w:t>
      </w:r>
    </w:p>
    <w:p w:rsidR="000A4C6F" w:rsidRPr="000A2276" w:rsidRDefault="000A4C6F" w:rsidP="000A2276">
      <w:pPr>
        <w:spacing w:line="360" w:lineRule="auto"/>
        <w:ind w:left="420"/>
        <w:rPr>
          <w:rFonts w:ascii="Arial" w:eastAsia="宋体" w:hAnsi="Arial" w:cs="Arial"/>
          <w:sz w:val="24"/>
          <w:szCs w:val="24"/>
        </w:rPr>
      </w:pPr>
    </w:p>
    <w:p w:rsidR="000A4C6F" w:rsidRPr="000A2276" w:rsidRDefault="00C66843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11</w:t>
      </w:r>
      <w:r w:rsidRPr="000A2276">
        <w:rPr>
          <w:rFonts w:ascii="Arial" w:eastAsia="宋体" w:hAnsi="Arial" w:cs="Arial" w:hint="eastAsia"/>
          <w:sz w:val="24"/>
          <w:szCs w:val="24"/>
        </w:rPr>
        <w:t>、贯穿案例</w:t>
      </w:r>
    </w:p>
    <w:p w:rsidR="000A4C6F" w:rsidRPr="000A2276" w:rsidRDefault="00C66843" w:rsidP="000A2276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贯穿案例完成内容要与本章内容讲解技能点匹配</w:t>
      </w:r>
    </w:p>
    <w:p w:rsidR="000A4C6F" w:rsidRPr="000A2276" w:rsidRDefault="00C66843" w:rsidP="000A2276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对案例的需求分析描述要清晰、功能分析准确</w:t>
      </w:r>
    </w:p>
    <w:p w:rsidR="000A4C6F" w:rsidRPr="000A2276" w:rsidRDefault="00C66843" w:rsidP="000A2276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对于完成过程中的难点，可以给出部分提示</w:t>
      </w:r>
    </w:p>
    <w:p w:rsidR="000A4C6F" w:rsidRPr="000A2276" w:rsidRDefault="000A4C6F" w:rsidP="000A2276">
      <w:pPr>
        <w:spacing w:line="360" w:lineRule="auto"/>
        <w:ind w:left="840"/>
        <w:rPr>
          <w:rFonts w:ascii="Arial" w:eastAsia="宋体" w:hAnsi="Arial" w:cs="Arial"/>
          <w:sz w:val="24"/>
          <w:szCs w:val="24"/>
        </w:rPr>
      </w:pPr>
    </w:p>
    <w:p w:rsidR="000A4C6F" w:rsidRPr="000A2276" w:rsidRDefault="000A4C6F" w:rsidP="000A2276">
      <w:pPr>
        <w:spacing w:line="360" w:lineRule="auto"/>
        <w:ind w:left="840"/>
        <w:rPr>
          <w:rFonts w:ascii="Arial" w:eastAsia="宋体" w:hAnsi="Arial" w:cs="Arial"/>
          <w:sz w:val="24"/>
          <w:szCs w:val="24"/>
        </w:rPr>
      </w:pPr>
    </w:p>
    <w:p w:rsidR="000A4C6F" w:rsidRPr="000A2276" w:rsidRDefault="000A4C6F" w:rsidP="000A2276">
      <w:pPr>
        <w:spacing w:line="360" w:lineRule="auto"/>
        <w:ind w:left="840"/>
        <w:rPr>
          <w:rFonts w:ascii="Arial" w:eastAsia="宋体" w:hAnsi="Arial" w:cs="Arial"/>
          <w:sz w:val="24"/>
          <w:szCs w:val="24"/>
        </w:rPr>
      </w:pPr>
    </w:p>
    <w:p w:rsidR="000A4C6F" w:rsidRPr="000A2276" w:rsidRDefault="000A4C6F" w:rsidP="000A2276">
      <w:pPr>
        <w:spacing w:line="360" w:lineRule="auto"/>
        <w:ind w:left="840"/>
        <w:rPr>
          <w:rFonts w:ascii="Arial" w:eastAsia="宋体" w:hAnsi="Arial" w:cs="Arial"/>
          <w:sz w:val="24"/>
          <w:szCs w:val="24"/>
        </w:rPr>
      </w:pPr>
    </w:p>
    <w:p w:rsidR="000A4C6F" w:rsidRPr="000A2276" w:rsidRDefault="000A4C6F" w:rsidP="000A2276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:rsidR="000A4C6F" w:rsidRPr="000A2276" w:rsidRDefault="00C66843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lastRenderedPageBreak/>
        <w:t>12</w:t>
      </w:r>
      <w:r w:rsidRPr="000A2276">
        <w:rPr>
          <w:rFonts w:ascii="Arial" w:eastAsia="宋体" w:hAnsi="Arial" w:cs="Arial" w:hint="eastAsia"/>
          <w:sz w:val="24"/>
          <w:szCs w:val="24"/>
        </w:rPr>
        <w:t>、文档存放结构</w:t>
      </w:r>
    </w:p>
    <w:p w:rsidR="000A4C6F" w:rsidRPr="000A2276" w:rsidRDefault="00C66843" w:rsidP="000A2276">
      <w:pPr>
        <w:pStyle w:val="a6"/>
        <w:spacing w:line="360" w:lineRule="auto"/>
        <w:ind w:left="1260" w:firstLineChars="0" w:firstLine="0"/>
        <w:rPr>
          <w:rFonts w:ascii="华文中宋" w:eastAsia="华文中宋" w:hAnsi="华文中宋"/>
          <w:sz w:val="24"/>
          <w:szCs w:val="24"/>
        </w:rPr>
      </w:pPr>
      <w:r w:rsidRPr="000A2276">
        <w:rPr>
          <w:rFonts w:ascii="华文中宋" w:eastAsia="华文中宋" w:hAnsi="华文中宋" w:hint="eastAsia"/>
          <w:sz w:val="24"/>
          <w:szCs w:val="24"/>
        </w:rPr>
        <w:t>为了统一目录结构，特规定如下：</w:t>
      </w:r>
    </w:p>
    <w:p w:rsidR="000A4C6F" w:rsidRPr="000A2276" w:rsidRDefault="00C66843" w:rsidP="000A2276">
      <w:pPr>
        <w:pStyle w:val="a6"/>
        <w:numPr>
          <w:ilvl w:val="0"/>
          <w:numId w:val="11"/>
        </w:numPr>
        <w:spacing w:line="360" w:lineRule="auto"/>
        <w:ind w:firstLineChars="0" w:firstLine="0"/>
        <w:rPr>
          <w:rFonts w:ascii="华文中宋" w:eastAsia="华文中宋" w:hAnsi="华文中宋"/>
          <w:sz w:val="24"/>
          <w:szCs w:val="24"/>
        </w:rPr>
      </w:pPr>
      <w:r w:rsidRPr="000A2276">
        <w:rPr>
          <w:rFonts w:ascii="华文中宋" w:eastAsia="华文中宋" w:hAnsi="华文中宋"/>
          <w:sz w:val="24"/>
          <w:szCs w:val="24"/>
        </w:rPr>
        <w:t>按照教材使用对象的不同</w:t>
      </w:r>
      <w:r w:rsidRPr="000A2276">
        <w:rPr>
          <w:rFonts w:ascii="华文中宋" w:eastAsia="华文中宋" w:hAnsi="华文中宋" w:hint="eastAsia"/>
          <w:sz w:val="24"/>
          <w:szCs w:val="24"/>
        </w:rPr>
        <w:t>，</w:t>
      </w:r>
      <w:r w:rsidRPr="000A2276">
        <w:rPr>
          <w:rFonts w:ascii="华文中宋" w:eastAsia="华文中宋" w:hAnsi="华文中宋"/>
          <w:sz w:val="24"/>
          <w:szCs w:val="24"/>
        </w:rPr>
        <w:t>分别设立两个一级目录对应学生用书与</w:t>
      </w:r>
      <w:r w:rsidR="00B67719">
        <w:rPr>
          <w:rFonts w:ascii="华文中宋" w:eastAsia="华文中宋" w:hAnsi="华文中宋" w:hint="eastAsia"/>
          <w:sz w:val="24"/>
          <w:szCs w:val="24"/>
        </w:rPr>
        <w:t>授课脚本</w:t>
      </w:r>
      <w:r w:rsidRPr="000A2276">
        <w:rPr>
          <w:rFonts w:ascii="华文中宋" w:eastAsia="华文中宋" w:hAnsi="华文中宋" w:hint="eastAsia"/>
          <w:sz w:val="24"/>
          <w:szCs w:val="24"/>
        </w:rPr>
        <w:t>。</w:t>
      </w:r>
    </w:p>
    <w:p w:rsidR="000A4C6F" w:rsidRPr="000A2276" w:rsidRDefault="00C66843" w:rsidP="000A2276">
      <w:pPr>
        <w:pStyle w:val="a6"/>
        <w:numPr>
          <w:ilvl w:val="0"/>
          <w:numId w:val="11"/>
        </w:numPr>
        <w:spacing w:line="360" w:lineRule="auto"/>
        <w:ind w:firstLineChars="0" w:firstLine="0"/>
        <w:rPr>
          <w:rFonts w:ascii="华文中宋" w:eastAsia="华文中宋" w:hAnsi="华文中宋"/>
          <w:sz w:val="24"/>
          <w:szCs w:val="24"/>
        </w:rPr>
      </w:pPr>
      <w:r w:rsidRPr="000A2276">
        <w:rPr>
          <w:rFonts w:ascii="华文中宋" w:eastAsia="华文中宋" w:hAnsi="华文中宋"/>
          <w:sz w:val="24"/>
          <w:szCs w:val="24"/>
        </w:rPr>
        <w:t>一级目录下</w:t>
      </w:r>
      <w:r w:rsidRPr="000A2276">
        <w:rPr>
          <w:rFonts w:ascii="华文中宋" w:eastAsia="华文中宋" w:hAnsi="华文中宋" w:hint="eastAsia"/>
          <w:sz w:val="24"/>
          <w:szCs w:val="24"/>
        </w:rPr>
        <w:t>，</w:t>
      </w:r>
      <w:r w:rsidRPr="000A2276">
        <w:rPr>
          <w:rFonts w:ascii="华文中宋" w:eastAsia="华文中宋" w:hAnsi="华文中宋"/>
          <w:sz w:val="24"/>
          <w:szCs w:val="24"/>
        </w:rPr>
        <w:t>以课程名称为单位设置</w:t>
      </w:r>
      <w:r w:rsidRPr="000A2276">
        <w:rPr>
          <w:rFonts w:ascii="华文中宋" w:eastAsia="华文中宋" w:hAnsi="华文中宋" w:hint="eastAsia"/>
          <w:sz w:val="24"/>
          <w:szCs w:val="24"/>
        </w:rPr>
        <w:t>子</w:t>
      </w:r>
      <w:r w:rsidRPr="000A2276">
        <w:rPr>
          <w:rFonts w:ascii="华文中宋" w:eastAsia="华文中宋" w:hAnsi="华文中宋"/>
          <w:sz w:val="24"/>
          <w:szCs w:val="24"/>
        </w:rPr>
        <w:t>目录</w:t>
      </w:r>
    </w:p>
    <w:p w:rsidR="000A4C6F" w:rsidRPr="000A2276" w:rsidRDefault="00B67719" w:rsidP="000A2276">
      <w:pPr>
        <w:pStyle w:val="a6"/>
        <w:spacing w:line="360" w:lineRule="auto"/>
        <w:ind w:left="1260" w:firstLineChars="0" w:firstLine="0"/>
        <w:jc w:val="center"/>
        <w:rPr>
          <w:rFonts w:ascii="华文中宋" w:eastAsia="华文中宋" w:hAnsi="华文中宋"/>
          <w:sz w:val="24"/>
          <w:szCs w:val="24"/>
        </w:rPr>
      </w:pPr>
      <w:commentRangeStart w:id="0"/>
      <w:r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>
            <wp:extent cx="1879518" cy="2038350"/>
            <wp:effectExtent l="19050" t="0" r="6432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518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566CD9">
        <w:rPr>
          <w:rStyle w:val="a7"/>
        </w:rPr>
        <w:commentReference w:id="0"/>
      </w:r>
    </w:p>
    <w:p w:rsidR="000A4C6F" w:rsidRPr="000A2276" w:rsidRDefault="00C66843" w:rsidP="000A2276">
      <w:pPr>
        <w:pStyle w:val="a6"/>
        <w:numPr>
          <w:ilvl w:val="0"/>
          <w:numId w:val="11"/>
        </w:numPr>
        <w:spacing w:line="360" w:lineRule="auto"/>
        <w:ind w:firstLineChars="0" w:firstLine="0"/>
        <w:rPr>
          <w:rFonts w:ascii="华文中宋" w:eastAsia="华文中宋" w:hAnsi="华文中宋"/>
          <w:sz w:val="24"/>
          <w:szCs w:val="24"/>
        </w:rPr>
      </w:pPr>
      <w:r w:rsidRPr="000A2276">
        <w:rPr>
          <w:rFonts w:ascii="华文中宋" w:eastAsia="华文中宋" w:hAnsi="华文中宋"/>
          <w:sz w:val="24"/>
          <w:szCs w:val="24"/>
        </w:rPr>
        <w:t>学生用书</w:t>
      </w:r>
    </w:p>
    <w:p w:rsidR="000A4C6F" w:rsidRPr="000A2276" w:rsidRDefault="00C66843" w:rsidP="000A2276">
      <w:pPr>
        <w:pStyle w:val="a6"/>
        <w:numPr>
          <w:ilvl w:val="2"/>
          <w:numId w:val="11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0A2276">
        <w:rPr>
          <w:rFonts w:ascii="华文中宋" w:eastAsia="华文中宋" w:hAnsi="华文中宋"/>
          <w:sz w:val="24"/>
          <w:szCs w:val="24"/>
        </w:rPr>
        <w:t>每一章的学生用书</w:t>
      </w:r>
      <w:r w:rsidRPr="000A2276">
        <w:rPr>
          <w:rFonts w:ascii="华文中宋" w:eastAsia="华文中宋" w:hAnsi="华文中宋" w:hint="eastAsia"/>
          <w:sz w:val="24"/>
          <w:szCs w:val="24"/>
        </w:rPr>
        <w:t>，</w:t>
      </w:r>
      <w:r w:rsidRPr="000A2276">
        <w:rPr>
          <w:rFonts w:ascii="华文中宋" w:eastAsia="华文中宋" w:hAnsi="华文中宋"/>
          <w:sz w:val="24"/>
          <w:szCs w:val="24"/>
        </w:rPr>
        <w:t>以</w:t>
      </w:r>
      <w:r w:rsidR="00B67719">
        <w:rPr>
          <w:rFonts w:ascii="华文中宋" w:eastAsia="华文中宋" w:hAnsi="华文中宋" w:hint="eastAsia"/>
          <w:sz w:val="24"/>
          <w:szCs w:val="24"/>
        </w:rPr>
        <w:t>章节号+</w:t>
      </w:r>
      <w:r w:rsidR="00B67719">
        <w:rPr>
          <w:rFonts w:ascii="华文中宋" w:eastAsia="华文中宋" w:hAnsi="华文中宋"/>
          <w:sz w:val="24"/>
          <w:szCs w:val="24"/>
        </w:rPr>
        <w:t>章节名称</w:t>
      </w:r>
      <w:r w:rsidRPr="000A2276">
        <w:rPr>
          <w:rFonts w:ascii="华文中宋" w:eastAsia="华文中宋" w:hAnsi="华文中宋" w:hint="eastAsia"/>
          <w:sz w:val="24"/>
          <w:szCs w:val="24"/>
        </w:rPr>
        <w:t>.</w:t>
      </w:r>
      <w:proofErr w:type="spellStart"/>
      <w:r w:rsidRPr="000A2276">
        <w:rPr>
          <w:rFonts w:ascii="华文中宋" w:eastAsia="华文中宋" w:hAnsi="华文中宋" w:hint="eastAsia"/>
          <w:sz w:val="24"/>
          <w:szCs w:val="24"/>
        </w:rPr>
        <w:t>docx</w:t>
      </w:r>
      <w:proofErr w:type="spellEnd"/>
      <w:r w:rsidRPr="000A2276">
        <w:rPr>
          <w:rFonts w:ascii="华文中宋" w:eastAsia="华文中宋" w:hAnsi="华文中宋" w:hint="eastAsia"/>
          <w:sz w:val="24"/>
          <w:szCs w:val="24"/>
        </w:rPr>
        <w:t>的格式保存</w:t>
      </w:r>
    </w:p>
    <w:p w:rsidR="000A4C6F" w:rsidRPr="000A2276" w:rsidRDefault="00B67719" w:rsidP="000A2276">
      <w:pPr>
        <w:pStyle w:val="a6"/>
        <w:numPr>
          <w:ilvl w:val="1"/>
          <w:numId w:val="11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授课</w:t>
      </w:r>
      <w:r w:rsidR="00C66843" w:rsidRPr="000A2276">
        <w:rPr>
          <w:rFonts w:ascii="华文中宋" w:eastAsia="华文中宋" w:hAnsi="华文中宋" w:hint="eastAsia"/>
          <w:sz w:val="24"/>
          <w:szCs w:val="24"/>
        </w:rPr>
        <w:t>脚本</w:t>
      </w:r>
    </w:p>
    <w:p w:rsidR="000A4C6F" w:rsidRPr="000A2276" w:rsidRDefault="00C66843" w:rsidP="000A2276">
      <w:pPr>
        <w:pStyle w:val="a6"/>
        <w:numPr>
          <w:ilvl w:val="2"/>
          <w:numId w:val="11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0A2276">
        <w:rPr>
          <w:rFonts w:ascii="华文中宋" w:eastAsia="华文中宋" w:hAnsi="华文中宋" w:hint="eastAsia"/>
          <w:sz w:val="24"/>
          <w:szCs w:val="24"/>
        </w:rPr>
        <w:t>每一章的</w:t>
      </w:r>
      <w:r w:rsidR="00B67719">
        <w:rPr>
          <w:rFonts w:ascii="华文中宋" w:eastAsia="华文中宋" w:hAnsi="华文中宋" w:hint="eastAsia"/>
          <w:sz w:val="24"/>
          <w:szCs w:val="24"/>
        </w:rPr>
        <w:t>授课</w:t>
      </w:r>
      <w:r w:rsidRPr="000A2276">
        <w:rPr>
          <w:rFonts w:ascii="华文中宋" w:eastAsia="华文中宋" w:hAnsi="华文中宋" w:hint="eastAsia"/>
          <w:sz w:val="24"/>
          <w:szCs w:val="24"/>
        </w:rPr>
        <w:t>脚本，以</w:t>
      </w:r>
      <w:r w:rsidR="00B67719">
        <w:rPr>
          <w:rFonts w:ascii="华文中宋" w:eastAsia="华文中宋" w:hAnsi="华文中宋" w:hint="eastAsia"/>
          <w:sz w:val="24"/>
          <w:szCs w:val="24"/>
        </w:rPr>
        <w:t>章节号+章节名称</w:t>
      </w:r>
      <w:r w:rsidRPr="000A2276">
        <w:rPr>
          <w:rFonts w:ascii="华文中宋" w:eastAsia="华文中宋" w:hAnsi="华文中宋" w:hint="eastAsia"/>
          <w:sz w:val="24"/>
          <w:szCs w:val="24"/>
        </w:rPr>
        <w:t>.</w:t>
      </w:r>
      <w:proofErr w:type="spellStart"/>
      <w:r w:rsidRPr="000A2276">
        <w:rPr>
          <w:rFonts w:ascii="华文中宋" w:eastAsia="华文中宋" w:hAnsi="华文中宋" w:hint="eastAsia"/>
          <w:sz w:val="24"/>
          <w:szCs w:val="24"/>
        </w:rPr>
        <w:t>docx</w:t>
      </w:r>
      <w:proofErr w:type="spellEnd"/>
      <w:r w:rsidRPr="000A2276">
        <w:rPr>
          <w:rFonts w:ascii="华文中宋" w:eastAsia="华文中宋" w:hAnsi="华文中宋" w:hint="eastAsia"/>
          <w:sz w:val="24"/>
          <w:szCs w:val="24"/>
        </w:rPr>
        <w:t>的格式保存脚本，以</w:t>
      </w:r>
      <w:r w:rsidR="00B67719">
        <w:rPr>
          <w:rFonts w:ascii="华文中宋" w:eastAsia="华文中宋" w:hAnsi="华文中宋" w:hint="eastAsia"/>
          <w:sz w:val="24"/>
          <w:szCs w:val="24"/>
        </w:rPr>
        <w:t>章节号+章节名称</w:t>
      </w:r>
      <w:r w:rsidRPr="000A2276">
        <w:rPr>
          <w:rFonts w:ascii="华文中宋" w:eastAsia="华文中宋" w:hAnsi="华文中宋" w:hint="eastAsia"/>
          <w:sz w:val="24"/>
          <w:szCs w:val="24"/>
        </w:rPr>
        <w:t>.</w:t>
      </w:r>
      <w:proofErr w:type="spellStart"/>
      <w:r w:rsidRPr="000A2276">
        <w:rPr>
          <w:rFonts w:ascii="华文中宋" w:eastAsia="华文中宋" w:hAnsi="华文中宋" w:hint="eastAsia"/>
          <w:sz w:val="24"/>
          <w:szCs w:val="24"/>
        </w:rPr>
        <w:t>pptx</w:t>
      </w:r>
      <w:proofErr w:type="spellEnd"/>
      <w:r w:rsidRPr="000A2276">
        <w:rPr>
          <w:rFonts w:ascii="华文中宋" w:eastAsia="华文中宋" w:hAnsi="华文中宋" w:hint="eastAsia"/>
          <w:sz w:val="24"/>
          <w:szCs w:val="24"/>
        </w:rPr>
        <w:t>的格式保存授课PPT。</w:t>
      </w:r>
    </w:p>
    <w:p w:rsidR="000A4C6F" w:rsidRPr="000A2276" w:rsidRDefault="00C66843" w:rsidP="000A2276">
      <w:pPr>
        <w:pStyle w:val="a6"/>
        <w:numPr>
          <w:ilvl w:val="2"/>
          <w:numId w:val="11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0A2276">
        <w:rPr>
          <w:rFonts w:ascii="华文中宋" w:eastAsia="华文中宋" w:hAnsi="华文中宋" w:hint="eastAsia"/>
          <w:sz w:val="24"/>
          <w:szCs w:val="24"/>
        </w:rPr>
        <w:t>每一章分别设置</w:t>
      </w:r>
      <w:r w:rsidR="00B67719">
        <w:rPr>
          <w:rFonts w:ascii="华文中宋" w:eastAsia="华文中宋" w:hAnsi="华文中宋" w:hint="eastAsia"/>
          <w:sz w:val="24"/>
          <w:szCs w:val="24"/>
        </w:rPr>
        <w:t>教学演示案例文件、</w:t>
      </w:r>
      <w:r w:rsidRPr="000A2276">
        <w:rPr>
          <w:rFonts w:ascii="华文中宋" w:eastAsia="华文中宋" w:hAnsi="华文中宋" w:hint="eastAsia"/>
          <w:sz w:val="24"/>
          <w:szCs w:val="24"/>
        </w:rPr>
        <w:t>贯穿案例训练，以及学生作业案例</w:t>
      </w:r>
      <w:r w:rsidR="00B67719">
        <w:rPr>
          <w:rFonts w:ascii="华文中宋" w:eastAsia="华文中宋" w:hAnsi="华文中宋" w:hint="eastAsia"/>
          <w:sz w:val="24"/>
          <w:szCs w:val="24"/>
        </w:rPr>
        <w:t>、课堂编程案例、在线补充学习资料</w:t>
      </w:r>
      <w:r w:rsidR="00B67719" w:rsidRPr="000A2276">
        <w:rPr>
          <w:rFonts w:ascii="华文中宋" w:eastAsia="华文中宋" w:hAnsi="华文中宋" w:hint="eastAsia"/>
          <w:sz w:val="24"/>
          <w:szCs w:val="24"/>
        </w:rPr>
        <w:t>文件夹</w:t>
      </w:r>
    </w:p>
    <w:p w:rsidR="000A4C6F" w:rsidRPr="000A2276" w:rsidRDefault="00B67719" w:rsidP="000A2276">
      <w:pPr>
        <w:pStyle w:val="a6"/>
        <w:spacing w:line="360" w:lineRule="auto"/>
        <w:ind w:left="2100" w:firstLineChars="0" w:firstLine="0"/>
        <w:rPr>
          <w:rFonts w:ascii="华文中宋" w:eastAsia="华文中宋" w:hAnsi="华文中宋"/>
          <w:sz w:val="24"/>
          <w:szCs w:val="24"/>
        </w:rPr>
      </w:pPr>
      <w:commentRangeStart w:id="1"/>
      <w:r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>
            <wp:extent cx="2900570" cy="12954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57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"/>
      <w:r w:rsidR="00566CD9">
        <w:rPr>
          <w:rStyle w:val="a7"/>
        </w:rPr>
        <w:commentReference w:id="1"/>
      </w:r>
    </w:p>
    <w:p w:rsidR="000A4C6F" w:rsidRPr="000A2276" w:rsidRDefault="000A4C6F" w:rsidP="000A2276">
      <w:pPr>
        <w:pStyle w:val="a6"/>
        <w:spacing w:line="360" w:lineRule="auto"/>
        <w:ind w:left="2100" w:firstLineChars="0" w:firstLine="0"/>
        <w:rPr>
          <w:rFonts w:ascii="华文中宋" w:eastAsia="华文中宋" w:hAnsi="华文中宋"/>
          <w:sz w:val="24"/>
          <w:szCs w:val="24"/>
        </w:rPr>
      </w:pPr>
    </w:p>
    <w:p w:rsidR="000A4C6F" w:rsidRPr="000A2276" w:rsidRDefault="00C66843" w:rsidP="000A2276">
      <w:pPr>
        <w:pStyle w:val="a6"/>
        <w:numPr>
          <w:ilvl w:val="2"/>
          <w:numId w:val="11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0A2276">
        <w:rPr>
          <w:rFonts w:ascii="华文中宋" w:eastAsia="华文中宋" w:hAnsi="华文中宋"/>
          <w:sz w:val="24"/>
          <w:szCs w:val="24"/>
        </w:rPr>
        <w:lastRenderedPageBreak/>
        <w:t>每一</w:t>
      </w:r>
      <w:r w:rsidRPr="000A2276">
        <w:rPr>
          <w:rFonts w:ascii="华文中宋" w:eastAsia="华文中宋" w:hAnsi="华文中宋" w:hint="eastAsia"/>
          <w:sz w:val="24"/>
          <w:szCs w:val="24"/>
        </w:rPr>
        <w:t>个</w:t>
      </w:r>
      <w:r w:rsidRPr="000A2276">
        <w:rPr>
          <w:rFonts w:ascii="华文中宋" w:eastAsia="华文中宋" w:hAnsi="华文中宋"/>
          <w:sz w:val="24"/>
          <w:szCs w:val="24"/>
        </w:rPr>
        <w:t>案例文件夹中</w:t>
      </w:r>
      <w:r w:rsidRPr="000A2276">
        <w:rPr>
          <w:rFonts w:ascii="华文中宋" w:eastAsia="华文中宋" w:hAnsi="华文中宋" w:hint="eastAsia"/>
          <w:sz w:val="24"/>
          <w:szCs w:val="24"/>
        </w:rPr>
        <w:t>设置案例素材文件夹，</w:t>
      </w:r>
      <w:r w:rsidRPr="000A2276">
        <w:rPr>
          <w:rFonts w:ascii="华文中宋" w:eastAsia="华文中宋" w:hAnsi="华文中宋"/>
          <w:sz w:val="24"/>
          <w:szCs w:val="24"/>
        </w:rPr>
        <w:t>用于存放完成案例所需的素材</w:t>
      </w:r>
      <w:r w:rsidRPr="000A2276">
        <w:rPr>
          <w:rFonts w:ascii="华文中宋" w:eastAsia="华文中宋" w:hAnsi="华文中宋" w:hint="eastAsia"/>
          <w:sz w:val="24"/>
          <w:szCs w:val="24"/>
        </w:rPr>
        <w:t>，</w:t>
      </w:r>
      <w:r w:rsidRPr="000A2276">
        <w:rPr>
          <w:rFonts w:ascii="华文中宋" w:eastAsia="华文中宋" w:hAnsi="华文中宋"/>
          <w:sz w:val="24"/>
          <w:szCs w:val="24"/>
        </w:rPr>
        <w:t>例如</w:t>
      </w:r>
      <w:r w:rsidRPr="000A2276">
        <w:rPr>
          <w:rFonts w:ascii="华文中宋" w:eastAsia="华文中宋" w:hAnsi="华文中宋" w:hint="eastAsia"/>
          <w:sz w:val="24"/>
          <w:szCs w:val="24"/>
        </w:rPr>
        <w:t>，</w:t>
      </w:r>
      <w:r w:rsidRPr="000A2276">
        <w:rPr>
          <w:rFonts w:ascii="华文中宋" w:eastAsia="华文中宋" w:hAnsi="华文中宋"/>
          <w:sz w:val="24"/>
          <w:szCs w:val="24"/>
        </w:rPr>
        <w:t>图片</w:t>
      </w:r>
      <w:r w:rsidRPr="000A2276">
        <w:rPr>
          <w:rFonts w:ascii="华文中宋" w:eastAsia="华文中宋" w:hAnsi="华文中宋" w:hint="eastAsia"/>
          <w:sz w:val="24"/>
          <w:szCs w:val="24"/>
        </w:rPr>
        <w:t>，</w:t>
      </w:r>
      <w:r w:rsidRPr="000A2276">
        <w:rPr>
          <w:rFonts w:ascii="华文中宋" w:eastAsia="华文中宋" w:hAnsi="华文中宋"/>
          <w:sz w:val="24"/>
          <w:szCs w:val="24"/>
        </w:rPr>
        <w:t>数据</w:t>
      </w:r>
      <w:r w:rsidRPr="000A2276">
        <w:rPr>
          <w:rFonts w:ascii="华文中宋" w:eastAsia="华文中宋" w:hAnsi="华文中宋" w:hint="eastAsia"/>
          <w:sz w:val="24"/>
          <w:szCs w:val="24"/>
        </w:rPr>
        <w:t>，</w:t>
      </w:r>
      <w:r w:rsidRPr="000A2276">
        <w:rPr>
          <w:rFonts w:ascii="华文中宋" w:eastAsia="华文中宋" w:hAnsi="华文中宋"/>
          <w:sz w:val="24"/>
          <w:szCs w:val="24"/>
        </w:rPr>
        <w:t>SQL</w:t>
      </w:r>
      <w:r w:rsidRPr="000A2276">
        <w:rPr>
          <w:rFonts w:ascii="华文中宋" w:eastAsia="华文中宋" w:hAnsi="华文中宋" w:hint="eastAsia"/>
          <w:sz w:val="24"/>
          <w:szCs w:val="24"/>
        </w:rPr>
        <w:t>等</w:t>
      </w:r>
    </w:p>
    <w:p w:rsidR="000A4C6F" w:rsidRPr="000A2276" w:rsidRDefault="00B67719" w:rsidP="000A2276">
      <w:pPr>
        <w:pStyle w:val="a6"/>
        <w:spacing w:line="360" w:lineRule="auto"/>
        <w:ind w:left="2100" w:firstLineChars="0" w:firstLine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>
            <wp:extent cx="2986088" cy="1257300"/>
            <wp:effectExtent l="19050" t="0" r="4762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88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276">
        <w:rPr>
          <w:rFonts w:ascii="华文中宋" w:eastAsia="华文中宋" w:hAnsi="华文中宋"/>
          <w:noProof/>
          <w:sz w:val="24"/>
          <w:szCs w:val="24"/>
        </w:rPr>
        <w:t xml:space="preserve"> </w:t>
      </w:r>
    </w:p>
    <w:p w:rsidR="000A4C6F" w:rsidRPr="000A2276" w:rsidRDefault="00C66843" w:rsidP="000A2276">
      <w:pPr>
        <w:pStyle w:val="a6"/>
        <w:spacing w:line="360" w:lineRule="auto"/>
        <w:ind w:left="2100" w:firstLineChars="0" w:firstLine="0"/>
        <w:rPr>
          <w:rFonts w:ascii="华文中宋" w:eastAsia="华文中宋" w:hAnsi="华文中宋"/>
          <w:sz w:val="24"/>
          <w:szCs w:val="24"/>
        </w:rPr>
      </w:pPr>
      <w:r w:rsidRPr="000A2276">
        <w:rPr>
          <w:rFonts w:ascii="华文中宋" w:eastAsia="华文中宋" w:hAnsi="华文中宋" w:hint="eastAsia"/>
          <w:sz w:val="24"/>
          <w:szCs w:val="24"/>
        </w:rPr>
        <w:t>如果案例没有素材可提供，则无需设置该文件夹。</w:t>
      </w:r>
    </w:p>
    <w:p w:rsidR="000A4C6F" w:rsidRPr="000A2276" w:rsidRDefault="00C66843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13</w:t>
      </w:r>
      <w:r w:rsidRPr="000A2276">
        <w:rPr>
          <w:rFonts w:ascii="Arial" w:eastAsia="宋体" w:hAnsi="Arial" w:cs="Arial" w:hint="eastAsia"/>
          <w:sz w:val="24"/>
          <w:szCs w:val="24"/>
        </w:rPr>
        <w:t>、关于概念的英文原义解释</w:t>
      </w:r>
    </w:p>
    <w:p w:rsidR="000A4C6F" w:rsidRPr="000A2276" w:rsidRDefault="00C66843" w:rsidP="000A2276">
      <w:pPr>
        <w:pStyle w:val="a6"/>
        <w:numPr>
          <w:ilvl w:val="0"/>
          <w:numId w:val="12"/>
        </w:numPr>
        <w:spacing w:line="360" w:lineRule="auto"/>
        <w:ind w:left="1259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/>
          <w:sz w:val="24"/>
          <w:szCs w:val="24"/>
        </w:rPr>
        <w:t>英译汉的格</w:t>
      </w:r>
    </w:p>
    <w:p w:rsidR="000A4C6F" w:rsidRPr="000A2276" w:rsidRDefault="00CA162A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</w:r>
      <w:r>
        <w:rPr>
          <w:rFonts w:ascii="Arial" w:eastAsia="宋体" w:hAnsi="Arial" w:cs="Arial"/>
          <w:sz w:val="24"/>
          <w:szCs w:val="24"/>
        </w:rPr>
        <w:pict>
          <v:shape id="文本框 3" o:spid="_x0000_s1033" type="#_x0000_t202" style="width:343.1pt;height:117.15pt;mso-position-horizontal-relative:char;mso-position-vertical-relative:line">
            <v:textbox style="mso-fit-shape-to-text:t">
              <w:txbxContent>
                <w:p w:rsidR="000A4C6F" w:rsidRDefault="00C66843">
                  <w:r>
                    <w:t>If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汉语解释</w:t>
                  </w:r>
                  <w:r>
                    <w:rPr>
                      <w:rFonts w:hint="eastAsia"/>
                    </w:rPr>
                    <w:t>----</w:t>
                  </w:r>
                  <w:r>
                    <w:rPr>
                      <w:rFonts w:hint="eastAsia"/>
                    </w:rPr>
                    <w:t>牛津词典</w:t>
                  </w:r>
                </w:p>
                <w:p w:rsidR="000A4C6F" w:rsidRDefault="00C66843">
                  <w:r>
                    <w:t>音标</w:t>
                  </w:r>
                  <w:r>
                    <w:rPr>
                      <w:rFonts w:hint="eastAsia"/>
                    </w:rPr>
                    <w:t>[IF]</w:t>
                  </w:r>
                </w:p>
                <w:p w:rsidR="000A4C6F" w:rsidRDefault="00C66843">
                  <w:r>
                    <w:rPr>
                      <w:rFonts w:hint="eastAsia"/>
                    </w:rPr>
                    <w:t>n:</w:t>
                  </w:r>
                  <w:r>
                    <w:rPr>
                      <w:rFonts w:hint="eastAsia"/>
                    </w:rPr>
                    <w:t>条件、设想</w:t>
                  </w:r>
                </w:p>
                <w:p w:rsidR="000A4C6F" w:rsidRDefault="00C66843">
                  <w:r>
                    <w:rPr>
                      <w:rFonts w:hint="eastAsia"/>
                    </w:rPr>
                    <w:t>conj:</w:t>
                  </w:r>
                  <w:r>
                    <w:rPr>
                      <w:rFonts w:hint="eastAsia"/>
                    </w:rPr>
                    <w:t>即使、如果、倘若</w:t>
                  </w:r>
                </w:p>
                <w:p w:rsidR="000A4C6F" w:rsidRDefault="00C66843">
                  <w:r>
                    <w:rPr>
                      <w:rFonts w:hint="eastAsia"/>
                    </w:rPr>
                    <w:t>例句：</w:t>
                  </w:r>
                </w:p>
                <w:p w:rsidR="000A4C6F" w:rsidRDefault="00C66843">
                  <w:proofErr w:type="gramStart"/>
                  <w:r>
                    <w:t>I</w:t>
                  </w:r>
                  <w:r>
                    <w:rPr>
                      <w:rFonts w:hint="eastAsia"/>
                    </w:rPr>
                    <w:t>f  I</w:t>
                  </w:r>
                  <w:proofErr w:type="gramEnd"/>
                  <w:r>
                    <w:rPr>
                      <w:rFonts w:hint="eastAsia"/>
                    </w:rPr>
                    <w:t xml:space="preserve"> went </w:t>
                  </w:r>
                  <w:proofErr w:type="spellStart"/>
                  <w:r>
                    <w:rPr>
                      <w:rFonts w:hint="eastAsia"/>
                    </w:rPr>
                    <w:t>back,I</w:t>
                  </w:r>
                  <w:r>
                    <w:t>’</w:t>
                  </w:r>
                  <w:r>
                    <w:rPr>
                      <w:rFonts w:hint="eastAsia"/>
                    </w:rPr>
                    <w:t>d</w:t>
                  </w:r>
                  <w:proofErr w:type="spellEnd"/>
                  <w:r>
                    <w:rPr>
                      <w:rFonts w:hint="eastAsia"/>
                    </w:rPr>
                    <w:t xml:space="preserve"> be a </w:t>
                  </w:r>
                  <w:proofErr w:type="spellStart"/>
                  <w:r>
                    <w:rPr>
                      <w:rFonts w:hint="eastAsia"/>
                    </w:rPr>
                    <w:t>atatless</w:t>
                  </w:r>
                  <w:proofErr w:type="spellEnd"/>
                  <w:r>
                    <w:rPr>
                      <w:rFonts w:hint="eastAsia"/>
                    </w:rPr>
                    <w:t xml:space="preserve"> person</w:t>
                  </w:r>
                </w:p>
                <w:p w:rsidR="000A4C6F" w:rsidRDefault="000A4C6F"/>
              </w:txbxContent>
            </v:textbox>
            <w10:wrap type="none"/>
            <w10:anchorlock/>
          </v:shape>
        </w:pict>
      </w:r>
    </w:p>
    <w:p w:rsidR="000A4C6F" w:rsidRPr="000A2276" w:rsidRDefault="00C66843" w:rsidP="000A2276">
      <w:pPr>
        <w:pStyle w:val="a6"/>
        <w:numPr>
          <w:ilvl w:val="0"/>
          <w:numId w:val="12"/>
        </w:numPr>
        <w:spacing w:line="360" w:lineRule="auto"/>
        <w:ind w:left="1259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汉译英</w:t>
      </w:r>
    </w:p>
    <w:p w:rsidR="000A4C6F" w:rsidRPr="000A2276" w:rsidRDefault="00CA162A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</w:r>
      <w:r w:rsidR="000A1C85">
        <w:rPr>
          <w:rFonts w:ascii="Arial" w:eastAsia="宋体" w:hAnsi="Arial" w:cs="Arial"/>
          <w:sz w:val="24"/>
          <w:szCs w:val="24"/>
        </w:rPr>
        <w:pict>
          <v:shape id="文本框 2" o:spid="_x0000_s1032" type="#_x0000_t202" style="width:364.85pt;height:168.05pt;mso-position-horizontal-relative:char;mso-position-vertical-relative:line">
            <v:textbox style="mso-fit-shape-to-text:t">
              <w:txbxContent>
                <w:p w:rsidR="000A4C6F" w:rsidRDefault="00C66843">
                  <w:pPr>
                    <w:pStyle w:val="Normal85"/>
                    <w:spacing w:before="355" w:line="246" w:lineRule="exact"/>
                    <w:jc w:val="left"/>
                    <w:rPr>
                      <w:rFonts w:ascii="Arial"/>
                      <w:color w:val="000000"/>
                      <w:sz w:val="21"/>
                      <w:lang w:eastAsia="zh-CN"/>
                    </w:rPr>
                  </w:pP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调试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 xml:space="preserve"> 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英文解释——牛津词典</w:t>
                  </w:r>
                </w:p>
                <w:p w:rsidR="000A4C6F" w:rsidRDefault="00C66843">
                  <w:pPr>
                    <w:pStyle w:val="Normal85"/>
                    <w:spacing w:before="355" w:line="246" w:lineRule="exact"/>
                    <w:jc w:val="left"/>
                    <w:rPr>
                      <w:rFonts w:ascii="Arial"/>
                      <w:color w:val="000000"/>
                      <w:sz w:val="21"/>
                      <w:lang w:eastAsia="zh-CN"/>
                    </w:rPr>
                  </w:pP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debug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，英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 xml:space="preserve"> [</w:t>
                  </w:r>
                  <w:r>
                    <w:rPr>
                      <w:rFonts w:ascii="Arial"/>
                      <w:color w:val="000000"/>
                      <w:sz w:val="21"/>
                      <w:lang w:eastAsia="zh-CN"/>
                    </w:rPr>
                    <w:t>ˌ</w:t>
                  </w:r>
                  <w:proofErr w:type="spellStart"/>
                  <w:r>
                    <w:rPr>
                      <w:rFonts w:ascii="Arial"/>
                      <w:color w:val="000000"/>
                      <w:sz w:val="21"/>
                      <w:lang w:eastAsia="zh-CN"/>
                    </w:rPr>
                    <w:t>di</w:t>
                  </w:r>
                  <w:proofErr w:type="spellEnd"/>
                  <w:r>
                    <w:rPr>
                      <w:rFonts w:ascii="Arial"/>
                      <w:color w:val="000000"/>
                      <w:sz w:val="21"/>
                      <w:lang w:eastAsia="zh-CN"/>
                    </w:rPr>
                    <w:t>:</w:t>
                  </w:r>
                  <w:r>
                    <w:rPr>
                      <w:rFonts w:ascii="Arial"/>
                      <w:color w:val="000000"/>
                      <w:sz w:val="21"/>
                      <w:lang w:eastAsia="zh-CN"/>
                    </w:rPr>
                    <w:t>ˈ</w:t>
                  </w:r>
                  <w:proofErr w:type="spellStart"/>
                  <w:r>
                    <w:rPr>
                      <w:rFonts w:ascii="Arial"/>
                      <w:color w:val="000000"/>
                      <w:sz w:val="21"/>
                      <w:lang w:eastAsia="zh-CN"/>
                    </w:rPr>
                    <w:t>b</w:t>
                  </w:r>
                  <w:r>
                    <w:rPr>
                      <w:rFonts w:ascii="Arial"/>
                      <w:color w:val="000000"/>
                      <w:sz w:val="21"/>
                      <w:lang w:eastAsia="zh-CN"/>
                    </w:rPr>
                    <w:t>ʌ</w:t>
                  </w:r>
                  <w:r>
                    <w:rPr>
                      <w:rFonts w:ascii="Arial"/>
                      <w:color w:val="000000"/>
                      <w:sz w:val="21"/>
                      <w:lang w:eastAsia="zh-CN"/>
                    </w:rPr>
                    <w:t>g</w:t>
                  </w:r>
                  <w:proofErr w:type="spellEnd"/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]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，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[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原义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]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拆除窃听器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;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排除故障，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[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计算机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]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调试</w:t>
                  </w:r>
                </w:p>
                <w:p w:rsidR="000A4C6F" w:rsidRDefault="00C66843">
                  <w:pPr>
                    <w:pStyle w:val="Normal85"/>
                    <w:spacing w:before="355" w:line="246" w:lineRule="exact"/>
                    <w:jc w:val="left"/>
                    <w:rPr>
                      <w:rFonts w:ascii="Arial"/>
                      <w:color w:val="000000"/>
                      <w:sz w:val="21"/>
                      <w:lang w:eastAsia="zh-CN"/>
                    </w:rPr>
                  </w:pP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定义：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 xml:space="preserve"> </w:t>
                  </w:r>
                  <w:r>
                    <w:rPr>
                      <w:rFonts w:ascii="Arial" w:hint="eastAsia"/>
                      <w:color w:val="000000"/>
                      <w:sz w:val="21"/>
                      <w:lang w:eastAsia="zh-CN"/>
                    </w:rPr>
                    <w:t>查找并清除计算机程序中的错误</w:t>
                  </w:r>
                </w:p>
                <w:p w:rsidR="000A4C6F" w:rsidRDefault="00C66843">
                  <w:pPr>
                    <w:pStyle w:val="Normal85"/>
                    <w:spacing w:before="355" w:line="246" w:lineRule="exact"/>
                    <w:jc w:val="left"/>
                    <w:rPr>
                      <w:rFonts w:ascii="Arial"/>
                      <w:color w:val="000000"/>
                      <w:sz w:val="21"/>
                      <w:lang w:eastAsia="zh-CN"/>
                    </w:rPr>
                  </w:pPr>
                  <w:proofErr w:type="gramStart"/>
                  <w:r>
                    <w:rPr>
                      <w:rFonts w:ascii="Arial"/>
                      <w:color w:val="000000"/>
                      <w:sz w:val="21"/>
                      <w:lang w:eastAsia="zh-CN"/>
                    </w:rPr>
                    <w:t>to</w:t>
                  </w:r>
                  <w:proofErr w:type="gramEnd"/>
                  <w:r>
                    <w:rPr>
                      <w:rFonts w:ascii="Arial"/>
                      <w:color w:val="000000"/>
                      <w:sz w:val="21"/>
                      <w:lang w:eastAsia="zh-CN"/>
                    </w:rPr>
                    <w:t xml:space="preserve"> look for and remove the faults in a computer program</w:t>
                  </w:r>
                </w:p>
                <w:p w:rsidR="000A4C6F" w:rsidRDefault="000A4C6F"/>
              </w:txbxContent>
            </v:textbox>
            <w10:wrap type="none"/>
            <w10:anchorlock/>
          </v:shape>
        </w:pict>
      </w:r>
    </w:p>
    <w:p w:rsidR="000A4C6F" w:rsidRPr="000A2276" w:rsidRDefault="00C66843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 xml:space="preserve">14 </w:t>
      </w:r>
      <w:r w:rsidRPr="000A2276">
        <w:rPr>
          <w:rFonts w:ascii="Arial" w:eastAsia="宋体" w:hAnsi="Arial" w:cs="Arial" w:hint="eastAsia"/>
          <w:sz w:val="24"/>
          <w:szCs w:val="24"/>
        </w:rPr>
        <w:t>正文中的语法格式</w:t>
      </w:r>
    </w:p>
    <w:p w:rsidR="000A4C6F" w:rsidRPr="000A2276" w:rsidRDefault="00C66843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在文章中，涉及到语法介绍的，应按照如下格式描述</w:t>
      </w:r>
    </w:p>
    <w:p w:rsidR="000A4C6F" w:rsidRPr="000A2276" w:rsidRDefault="00CA162A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  <w:r w:rsidRPr="00CA162A">
        <w:rPr>
          <w:rFonts w:ascii="Arial" w:hAnsi="Arial" w:cs="Arial"/>
          <w:b/>
          <w:sz w:val="24"/>
          <w:szCs w:val="24"/>
        </w:rPr>
      </w:r>
      <w:r w:rsidRPr="00CA162A">
        <w:rPr>
          <w:rFonts w:ascii="Arial" w:hAnsi="Arial" w:cs="Arial"/>
          <w:b/>
          <w:sz w:val="24"/>
          <w:szCs w:val="24"/>
        </w:rPr>
        <w:pict>
          <v:shape id="文本框 8" o:spid="_x0000_s1031" type="#_x0000_t202" style="width:236.55pt;height:70.35pt;mso-position-horizontal-relative:char;mso-position-vertical-relative:line">
            <v:textbox style="mso-fit-shape-to-text:t">
              <w:txbxContent>
                <w:p w:rsidR="000A4C6F" w:rsidRDefault="00C66843">
                  <w:pPr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宋体" w:cs="Arial"/>
                      <w:sz w:val="28"/>
                      <w:szCs w:val="28"/>
                    </w:rPr>
                    <w:t>语法：</w:t>
                  </w:r>
                </w:p>
                <w:p w:rsidR="000A4C6F" w:rsidRDefault="00C66843">
                  <w:pPr>
                    <w:spacing w:line="360" w:lineRule="auto"/>
                    <w:ind w:firstLine="420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final </w:t>
                  </w:r>
                  <w:r>
                    <w:rPr>
                      <w:rFonts w:ascii="Arial" w:hAnsi="宋体" w:cs="Arial"/>
                      <w:sz w:val="28"/>
                      <w:szCs w:val="28"/>
                    </w:rPr>
                    <w:t>数据类型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宋体" w:cs="Arial"/>
                      <w:sz w:val="28"/>
                      <w:szCs w:val="28"/>
                    </w:rPr>
                    <w:t>常量名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=[</w:t>
                  </w:r>
                  <w:r>
                    <w:rPr>
                      <w:rFonts w:ascii="Arial" w:hAnsi="宋体" w:cs="Arial"/>
                      <w:sz w:val="28"/>
                      <w:szCs w:val="28"/>
                    </w:rPr>
                    <w:t>值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];</w:t>
                  </w:r>
                </w:p>
              </w:txbxContent>
            </v:textbox>
            <w10:wrap type="none"/>
            <w10:anchorlock/>
          </v:shape>
        </w:pict>
      </w:r>
    </w:p>
    <w:p w:rsidR="000A4C6F" w:rsidRPr="000A2276" w:rsidRDefault="00CA162A" w:rsidP="000A227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文本框 7" o:spid="_x0000_s1030" type="#_x0000_t202" style="width:324.75pt;height:139.35pt;mso-position-horizontal-relative:char;mso-position-vertical-relative:line" strokeweight="1pt">
            <v:fill angle="90" focus="100%" type="gradient">
              <o:fill v:ext="view" type="gradientUnscaled"/>
            </v:fill>
            <v:textbox>
              <w:txbxContent>
                <w:p w:rsidR="000A4C6F" w:rsidRDefault="00C66843">
                  <w:pPr>
                    <w:rPr>
                      <w:rFonts w:ascii="Arial" w:eastAsia="宋体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宋体" w:hAnsi="Arial" w:cs="Arial"/>
                      <w:sz w:val="28"/>
                      <w:szCs w:val="28"/>
                    </w:rPr>
                    <w:t>语法</w:t>
                  </w:r>
                  <w:r>
                    <w:rPr>
                      <w:rFonts w:ascii="Arial" w:eastAsia="宋体" w:hAnsi="Arial" w:cs="Arial" w:hint="eastAsia"/>
                      <w:sz w:val="28"/>
                      <w:szCs w:val="28"/>
                    </w:rPr>
                    <w:t>：</w:t>
                  </w:r>
                </w:p>
                <w:p w:rsidR="000A4C6F" w:rsidRDefault="00C66843">
                  <w:pPr>
                    <w:rPr>
                      <w:rFonts w:ascii="Arial" w:eastAsia="宋体" w:hAnsi="Arial" w:cs="Arial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" w:eastAsia="宋体" w:hAnsi="Arial" w:cs="Arial"/>
                      <w:sz w:val="28"/>
                      <w:szCs w:val="28"/>
                    </w:rPr>
                    <w:t>for(</w:t>
                  </w:r>
                  <w:proofErr w:type="gramEnd"/>
                  <w:r>
                    <w:rPr>
                      <w:rFonts w:ascii="Arial" w:eastAsia="宋体" w:hAnsi="Arial" w:cs="Arial"/>
                      <w:sz w:val="28"/>
                      <w:szCs w:val="28"/>
                    </w:rPr>
                    <w:t xml:space="preserve">initialization ; </w:t>
                  </w:r>
                  <w:proofErr w:type="spellStart"/>
                  <w:r>
                    <w:rPr>
                      <w:rFonts w:ascii="Arial" w:eastAsia="宋体" w:hAnsi="Arial" w:cs="Arial"/>
                      <w:sz w:val="28"/>
                      <w:szCs w:val="28"/>
                    </w:rPr>
                    <w:t>boolean</w:t>
                  </w:r>
                  <w:proofErr w:type="spellEnd"/>
                  <w:r>
                    <w:rPr>
                      <w:rFonts w:ascii="Arial" w:eastAsia="宋体" w:hAnsi="Arial" w:cs="Arial"/>
                      <w:sz w:val="28"/>
                      <w:szCs w:val="28"/>
                    </w:rPr>
                    <w:t>-expression ;step){</w:t>
                  </w:r>
                </w:p>
                <w:p w:rsidR="000A4C6F" w:rsidRDefault="00C66843">
                  <w:pPr>
                    <w:ind w:firstLine="420"/>
                    <w:rPr>
                      <w:rFonts w:ascii="Arial" w:eastAsia="宋体" w:hAnsi="Arial" w:cs="Arial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" w:eastAsia="宋体" w:hAnsi="Arial" w:cs="Arial"/>
                      <w:sz w:val="28"/>
                      <w:szCs w:val="28"/>
                    </w:rPr>
                    <w:t>statement</w:t>
                  </w:r>
                  <w:proofErr w:type="gramEnd"/>
                  <w:r>
                    <w:rPr>
                      <w:rFonts w:ascii="Arial" w:eastAsia="宋体" w:hAnsi="Arial" w:cs="Arial"/>
                      <w:sz w:val="28"/>
                      <w:szCs w:val="28"/>
                    </w:rPr>
                    <w:t>;</w:t>
                  </w:r>
                </w:p>
                <w:p w:rsidR="000A4C6F" w:rsidRDefault="00C66843">
                  <w:pPr>
                    <w:rPr>
                      <w:rFonts w:ascii="Arial" w:eastAsia="宋体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宋体" w:hAnsi="Arial" w:cs="Arial"/>
                      <w:sz w:val="28"/>
                      <w:szCs w:val="28"/>
                    </w:rPr>
                    <w:t>}</w:t>
                  </w:r>
                </w:p>
                <w:p w:rsidR="000A4C6F" w:rsidRDefault="000A4C6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A4C6F" w:rsidRPr="000A2276" w:rsidRDefault="00C66843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字体字号与代码框的设置相同。</w:t>
      </w:r>
    </w:p>
    <w:p w:rsidR="000A4C6F" w:rsidRPr="000A2276" w:rsidRDefault="000A4C6F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</w:p>
    <w:p w:rsidR="000A4C6F" w:rsidRPr="000A2276" w:rsidRDefault="00C66843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15</w:t>
      </w:r>
      <w:r w:rsidRPr="000A2276">
        <w:rPr>
          <w:rFonts w:ascii="Arial" w:eastAsia="宋体" w:hAnsi="Arial" w:cs="Arial" w:hint="eastAsia"/>
          <w:sz w:val="24"/>
          <w:szCs w:val="24"/>
        </w:rPr>
        <w:t>关于贯穿案例</w:t>
      </w:r>
    </w:p>
    <w:p w:rsidR="004E69C0" w:rsidRDefault="004E69C0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在正文中，贯穿案例训练的位置放在对应技能点讲解完毕后</w:t>
      </w:r>
      <w:r w:rsidR="00C66843" w:rsidRPr="000A2276"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 w:hint="eastAsia"/>
          <w:sz w:val="24"/>
          <w:szCs w:val="24"/>
        </w:rPr>
        <w:t>在贯穿案例训练</w:t>
      </w:r>
      <w:proofErr w:type="gramStart"/>
      <w:r>
        <w:rPr>
          <w:rFonts w:ascii="Arial" w:eastAsia="宋体" w:hAnsi="Arial" w:cs="Arial" w:hint="eastAsia"/>
          <w:sz w:val="24"/>
          <w:szCs w:val="24"/>
        </w:rPr>
        <w:t>中红要详细</w:t>
      </w:r>
      <w:proofErr w:type="gramEnd"/>
      <w:r>
        <w:rPr>
          <w:rFonts w:ascii="Arial" w:eastAsia="宋体" w:hAnsi="Arial" w:cs="Arial" w:hint="eastAsia"/>
          <w:sz w:val="24"/>
          <w:szCs w:val="24"/>
        </w:rPr>
        <w:t>描述案例需求说明，并给出必要的思路分析过程。</w:t>
      </w:r>
    </w:p>
    <w:p w:rsidR="000A4C6F" w:rsidRPr="000A2276" w:rsidRDefault="00C66843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例如</w:t>
      </w:r>
      <w:r w:rsidR="004E69C0">
        <w:rPr>
          <w:rFonts w:ascii="Arial" w:eastAsia="宋体" w:hAnsi="Arial" w:cs="Arial" w:hint="eastAsia"/>
          <w:sz w:val="24"/>
          <w:szCs w:val="24"/>
        </w:rPr>
        <w:t xml:space="preserve"> </w:t>
      </w:r>
      <w:r w:rsidRPr="000A2276">
        <w:rPr>
          <w:rFonts w:ascii="Arial" w:eastAsia="宋体" w:hAnsi="Arial" w:cs="Arial" w:hint="eastAsia"/>
          <w:sz w:val="24"/>
          <w:szCs w:val="24"/>
        </w:rPr>
        <w:t>贯穿案例训练</w:t>
      </w:r>
      <w:r w:rsidRPr="000A2276">
        <w:rPr>
          <w:rFonts w:ascii="Arial" w:eastAsia="宋体" w:hAnsi="Arial" w:cs="Arial" w:hint="eastAsia"/>
          <w:sz w:val="24"/>
          <w:szCs w:val="24"/>
        </w:rPr>
        <w:t>1</w:t>
      </w:r>
    </w:p>
    <w:p w:rsidR="000A4C6F" w:rsidRPr="000A2276" w:rsidRDefault="00C66843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15</w:t>
      </w:r>
      <w:r w:rsidRPr="000A2276">
        <w:rPr>
          <w:rFonts w:ascii="Arial" w:eastAsia="宋体" w:hAnsi="Arial" w:cs="Arial" w:hint="eastAsia"/>
          <w:sz w:val="24"/>
          <w:szCs w:val="24"/>
        </w:rPr>
        <w:t>分钟内完成《优选超市收银管理系统》中用户注册功能</w:t>
      </w:r>
    </w:p>
    <w:p w:rsidR="000A4C6F" w:rsidRPr="000A2276" w:rsidRDefault="00C66843" w:rsidP="000A2276">
      <w:pPr>
        <w:numPr>
          <w:ilvl w:val="0"/>
          <w:numId w:val="13"/>
        </w:numPr>
        <w:spacing w:line="360" w:lineRule="auto"/>
        <w:ind w:left="126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需求说明：这部分用于对贯穿案例训练需要实现的功能进行需求描述，分析功能。通过雪球分析，学生清楚的知道要做什么，结果是什么</w:t>
      </w:r>
    </w:p>
    <w:p w:rsidR="000A4C6F" w:rsidRPr="000A2276" w:rsidRDefault="00C66843" w:rsidP="000A2276">
      <w:pPr>
        <w:numPr>
          <w:ilvl w:val="0"/>
          <w:numId w:val="13"/>
        </w:numPr>
        <w:spacing w:line="360" w:lineRule="auto"/>
        <w:ind w:left="126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思路分析：这部分是对实现功能所需要的大致步骤、实现思路、关键代码进行指导说明、分析指引。学生可以通过思路分析得到启发、实现思路及大致的步骤或方法</w:t>
      </w:r>
    </w:p>
    <w:p w:rsidR="000A4C6F" w:rsidRPr="000A2276" w:rsidRDefault="000A4C6F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</w:p>
    <w:p w:rsidR="000A4C6F" w:rsidRPr="000A2276" w:rsidRDefault="001C5385" w:rsidP="000A2276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16</w:t>
      </w:r>
      <w:r w:rsidRPr="000A2276">
        <w:rPr>
          <w:rFonts w:ascii="Arial" w:eastAsia="宋体" w:hAnsi="Arial" w:cs="Arial" w:hint="eastAsia"/>
          <w:sz w:val="24"/>
          <w:szCs w:val="24"/>
        </w:rPr>
        <w:t>、流程图的要求</w:t>
      </w:r>
    </w:p>
    <w:p w:rsidR="001C5385" w:rsidRPr="000A2276" w:rsidRDefault="001C5385" w:rsidP="000A2276">
      <w:pPr>
        <w:pStyle w:val="a6"/>
        <w:numPr>
          <w:ilvl w:val="0"/>
          <w:numId w:val="17"/>
        </w:numPr>
        <w:spacing w:line="360" w:lineRule="auto"/>
        <w:ind w:left="1259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在教材中绘制流程图，采用直接在</w:t>
      </w:r>
      <w:r w:rsidRPr="000A2276">
        <w:rPr>
          <w:rFonts w:ascii="Arial" w:eastAsia="宋体" w:hAnsi="Arial" w:cs="Arial" w:hint="eastAsia"/>
          <w:sz w:val="24"/>
          <w:szCs w:val="24"/>
        </w:rPr>
        <w:t>word</w:t>
      </w:r>
      <w:r w:rsidRPr="000A2276">
        <w:rPr>
          <w:rFonts w:ascii="Arial" w:eastAsia="宋体" w:hAnsi="Arial" w:cs="Arial" w:hint="eastAsia"/>
          <w:sz w:val="24"/>
          <w:szCs w:val="24"/>
        </w:rPr>
        <w:t>文档中新建绘图画布的方式。</w:t>
      </w:r>
    </w:p>
    <w:p w:rsidR="001C5385" w:rsidRPr="000A2276" w:rsidRDefault="001C5385" w:rsidP="000A2276">
      <w:pPr>
        <w:pStyle w:val="a6"/>
        <w:numPr>
          <w:ilvl w:val="0"/>
          <w:numId w:val="17"/>
        </w:numPr>
        <w:spacing w:line="360" w:lineRule="auto"/>
        <w:ind w:left="1259"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Arial" w:cs="Arial" w:hint="eastAsia"/>
          <w:sz w:val="24"/>
          <w:szCs w:val="24"/>
        </w:rPr>
        <w:t>图形要求如下</w:t>
      </w:r>
    </w:p>
    <w:p w:rsidR="001C5385" w:rsidRPr="000A2276" w:rsidRDefault="001C5385" w:rsidP="000A2276">
      <w:pPr>
        <w:pStyle w:val="a6"/>
        <w:spacing w:line="360" w:lineRule="auto"/>
        <w:ind w:left="1259" w:firstLineChars="0" w:firstLine="0"/>
        <w:rPr>
          <w:rFonts w:ascii="Arial" w:eastAsia="宋体" w:hAnsi="Arial" w:cs="Arial"/>
          <w:sz w:val="24"/>
          <w:szCs w:val="24"/>
        </w:rPr>
      </w:pPr>
    </w:p>
    <w:p w:rsidR="001C5385" w:rsidRPr="000A2276" w:rsidRDefault="00CA162A" w:rsidP="000A2276">
      <w:pPr>
        <w:pStyle w:val="a6"/>
        <w:spacing w:line="360" w:lineRule="auto"/>
        <w:ind w:left="1259" w:firstLineChars="0" w:firstLine="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</w:r>
      <w:r>
        <w:rPr>
          <w:rFonts w:ascii="Arial" w:eastAsia="宋体" w:hAnsi="Arial" w:cs="Arial"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width:68.25pt;height:18pt;mso-position-horizontal-relative:char;mso-position-vertical-relative:line">
            <w10:wrap type="none"/>
            <w10:anchorlock/>
          </v:shape>
        </w:pict>
      </w:r>
      <w:r w:rsidR="001C5385" w:rsidRPr="000A2276">
        <w:rPr>
          <w:rFonts w:ascii="Arial" w:eastAsia="宋体" w:hAnsi="Arial" w:cs="Arial" w:hint="eastAsia"/>
          <w:sz w:val="24"/>
          <w:szCs w:val="24"/>
        </w:rPr>
        <w:tab/>
      </w:r>
      <w:r w:rsidR="001C5385" w:rsidRPr="000A2276">
        <w:rPr>
          <w:rFonts w:ascii="Arial" w:eastAsia="宋体" w:hAnsi="Arial" w:cs="Arial" w:hint="eastAsia"/>
          <w:sz w:val="24"/>
          <w:szCs w:val="24"/>
        </w:rPr>
        <w:tab/>
      </w:r>
      <w:r w:rsidR="001C5385" w:rsidRPr="000A2276">
        <w:rPr>
          <w:rFonts w:ascii="Arial" w:eastAsia="宋体" w:hAnsi="Arial" w:cs="Arial" w:hint="eastAsia"/>
          <w:sz w:val="24"/>
          <w:szCs w:val="24"/>
        </w:rPr>
        <w:t>表示程序开始或者结束</w:t>
      </w:r>
    </w:p>
    <w:p w:rsidR="001C5385" w:rsidRPr="000A2276" w:rsidRDefault="001C5385" w:rsidP="000A2276">
      <w:pPr>
        <w:pStyle w:val="a6"/>
        <w:spacing w:line="360" w:lineRule="auto"/>
        <w:ind w:left="1259" w:firstLineChars="0" w:firstLine="0"/>
        <w:rPr>
          <w:rFonts w:ascii="Arial" w:eastAsia="宋体" w:hAnsi="Arial" w:cs="Arial"/>
          <w:sz w:val="24"/>
          <w:szCs w:val="24"/>
        </w:rPr>
      </w:pPr>
    </w:p>
    <w:p w:rsidR="001C5385" w:rsidRPr="000A2276" w:rsidRDefault="00CA162A" w:rsidP="000A2276">
      <w:pPr>
        <w:pStyle w:val="a6"/>
        <w:spacing w:line="360" w:lineRule="auto"/>
        <w:ind w:left="1259" w:firstLineChars="0" w:firstLine="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</w:r>
      <w:r>
        <w:rPr>
          <w:rFonts w:ascii="Arial" w:eastAsia="宋体" w:hAnsi="Arial" w:cs="Arial"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width:64.1pt;height:24pt;mso-position-horizontal-relative:char;mso-position-vertical-relative:line">
            <w10:wrap type="none"/>
            <w10:anchorlock/>
          </v:shape>
        </w:pict>
      </w:r>
      <w:r w:rsidR="001C5385" w:rsidRPr="000A2276">
        <w:rPr>
          <w:rFonts w:ascii="Arial" w:eastAsia="宋体" w:hAnsi="Arial" w:cs="Arial" w:hint="eastAsia"/>
          <w:sz w:val="24"/>
          <w:szCs w:val="24"/>
        </w:rPr>
        <w:tab/>
      </w:r>
      <w:r w:rsidR="001C5385" w:rsidRPr="000A2276">
        <w:rPr>
          <w:rFonts w:ascii="Arial" w:eastAsia="宋体" w:hAnsi="Arial" w:cs="Arial" w:hint="eastAsia"/>
          <w:sz w:val="24"/>
          <w:szCs w:val="24"/>
        </w:rPr>
        <w:tab/>
      </w:r>
      <w:r w:rsidR="001C5385" w:rsidRPr="000A2276">
        <w:rPr>
          <w:rFonts w:ascii="Arial" w:eastAsia="宋体" w:hAnsi="Arial" w:cs="Arial" w:hint="eastAsia"/>
          <w:sz w:val="24"/>
          <w:szCs w:val="24"/>
        </w:rPr>
        <w:t>表示过程代码指令</w:t>
      </w:r>
    </w:p>
    <w:p w:rsidR="001C5385" w:rsidRPr="000A2276" w:rsidRDefault="001C5385" w:rsidP="000A2276">
      <w:pPr>
        <w:pStyle w:val="a6"/>
        <w:spacing w:line="360" w:lineRule="auto"/>
        <w:ind w:left="1259" w:firstLineChars="0" w:firstLine="0"/>
        <w:rPr>
          <w:rFonts w:ascii="Arial" w:eastAsia="宋体" w:hAnsi="Arial" w:cs="Arial"/>
          <w:sz w:val="24"/>
          <w:szCs w:val="24"/>
        </w:rPr>
      </w:pPr>
    </w:p>
    <w:p w:rsidR="001C5385" w:rsidRPr="000A2276" w:rsidRDefault="00CA162A" w:rsidP="000A2276">
      <w:pPr>
        <w:pStyle w:val="a6"/>
        <w:spacing w:line="360" w:lineRule="auto"/>
        <w:ind w:left="1259" w:firstLineChars="0" w:firstLine="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</w:r>
      <w:r>
        <w:rPr>
          <w:rFonts w:ascii="Arial" w:eastAsia="宋体" w:hAnsi="Arial" w:cs="Arial"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7" type="#_x0000_t110" style="width:81.75pt;height:28.5pt;mso-position-horizontal-relative:char;mso-position-vertical-relative:line">
            <w10:wrap type="none"/>
            <w10:anchorlock/>
          </v:shape>
        </w:pict>
      </w:r>
      <w:r w:rsidR="001C5385" w:rsidRPr="000A2276">
        <w:rPr>
          <w:rFonts w:ascii="Arial" w:eastAsia="宋体" w:hAnsi="Arial" w:cs="Arial" w:hint="eastAsia"/>
          <w:sz w:val="24"/>
          <w:szCs w:val="24"/>
        </w:rPr>
        <w:tab/>
      </w:r>
      <w:r w:rsidR="001C5385" w:rsidRPr="000A2276">
        <w:rPr>
          <w:rFonts w:ascii="Arial" w:eastAsia="宋体" w:hAnsi="Arial" w:cs="Arial" w:hint="eastAsia"/>
          <w:sz w:val="24"/>
          <w:szCs w:val="24"/>
        </w:rPr>
        <w:t>表示进行逻辑比较判断</w:t>
      </w:r>
    </w:p>
    <w:p w:rsidR="001C5385" w:rsidRPr="000A2276" w:rsidRDefault="001C5385" w:rsidP="000A2276">
      <w:pPr>
        <w:pStyle w:val="a6"/>
        <w:spacing w:line="360" w:lineRule="auto"/>
        <w:ind w:left="1259" w:firstLineChars="0" w:firstLine="0"/>
        <w:rPr>
          <w:rFonts w:ascii="Arial" w:eastAsia="宋体" w:hAnsi="Arial" w:cs="Arial"/>
          <w:sz w:val="24"/>
          <w:szCs w:val="24"/>
        </w:rPr>
      </w:pPr>
    </w:p>
    <w:p w:rsidR="001C5385" w:rsidRPr="000A2276" w:rsidRDefault="001C5385" w:rsidP="000A2276">
      <w:pPr>
        <w:pStyle w:val="a6"/>
        <w:spacing w:line="360" w:lineRule="auto"/>
        <w:ind w:left="1259" w:firstLineChars="0" w:firstLine="0"/>
        <w:rPr>
          <w:rFonts w:ascii="Arial" w:eastAsia="宋体" w:hAnsi="Arial" w:cs="Arial"/>
          <w:sz w:val="24"/>
          <w:szCs w:val="24"/>
        </w:rPr>
      </w:pPr>
    </w:p>
    <w:p w:rsidR="001C5385" w:rsidRPr="000A2276" w:rsidRDefault="00CA162A" w:rsidP="000A2276">
      <w:pPr>
        <w:pStyle w:val="a6"/>
        <w:spacing w:line="360" w:lineRule="auto"/>
        <w:ind w:left="1259" w:firstLineChars="0" w:firstLine="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</w:r>
      <w:r>
        <w:rPr>
          <w:rFonts w:ascii="Arial" w:eastAsia="宋体" w:hAnsi="Arial" w:cs="Arial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76.85pt;height:0;mso-position-horizontal-relative:char;mso-position-vertical-relative:line" o:connectortype="straight">
            <v:stroke endarrow="open"/>
            <w10:wrap type="none"/>
            <w10:anchorlock/>
          </v:shape>
        </w:pict>
      </w:r>
      <w:r w:rsidR="001C5385" w:rsidRPr="000A2276">
        <w:rPr>
          <w:rFonts w:ascii="Arial" w:eastAsia="宋体" w:hAnsi="Arial" w:cs="Arial" w:hint="eastAsia"/>
          <w:sz w:val="24"/>
          <w:szCs w:val="24"/>
        </w:rPr>
        <w:tab/>
      </w:r>
      <w:r w:rsidR="001C5385" w:rsidRPr="000A2276">
        <w:rPr>
          <w:rFonts w:ascii="Arial" w:eastAsia="宋体" w:hAnsi="Arial" w:cs="Arial" w:hint="eastAsia"/>
          <w:sz w:val="24"/>
          <w:szCs w:val="24"/>
        </w:rPr>
        <w:tab/>
      </w:r>
      <w:r w:rsidR="001C5385" w:rsidRPr="000A2276">
        <w:rPr>
          <w:rFonts w:ascii="Arial" w:eastAsia="宋体" w:hAnsi="Arial" w:cs="Arial" w:hint="eastAsia"/>
          <w:sz w:val="24"/>
          <w:szCs w:val="24"/>
        </w:rPr>
        <w:t>箭头选择的图形</w:t>
      </w:r>
    </w:p>
    <w:p w:rsidR="001C5385" w:rsidRDefault="001C5385" w:rsidP="008C5FA3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:rsidR="008C5FA3" w:rsidRPr="008C5FA3" w:rsidRDefault="008C5FA3" w:rsidP="000A1C85">
      <w:pPr>
        <w:pStyle w:val="a6"/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17</w:t>
      </w:r>
      <w:r>
        <w:rPr>
          <w:rFonts w:ascii="Arial" w:eastAsia="宋体" w:hAnsi="Arial" w:cs="Arial" w:hint="eastAsia"/>
          <w:sz w:val="24"/>
          <w:szCs w:val="24"/>
        </w:rPr>
        <w:t>、教材格式</w:t>
      </w:r>
    </w:p>
    <w:p w:rsidR="000A4C6F" w:rsidRDefault="008C5FA3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ab/>
      </w:r>
      <w:r>
        <w:rPr>
          <w:rFonts w:ascii="Arial" w:eastAsia="宋体" w:hAnsi="Arial" w:cs="Arial" w:hint="eastAsia"/>
          <w:sz w:val="24"/>
          <w:szCs w:val="24"/>
        </w:rPr>
        <w:t>教材中规定的格式及样式，</w:t>
      </w:r>
      <w:r w:rsidR="00E222D6">
        <w:rPr>
          <w:rFonts w:ascii="Arial" w:eastAsia="宋体" w:hAnsi="Arial" w:cs="Arial" w:hint="eastAsia"/>
          <w:sz w:val="24"/>
          <w:szCs w:val="24"/>
        </w:rPr>
        <w:t>如下图所示</w:t>
      </w:r>
    </w:p>
    <w:p w:rsidR="00CA162A" w:rsidRDefault="0070361D" w:rsidP="00CA162A">
      <w:pPr>
        <w:spacing w:line="360" w:lineRule="auto"/>
        <w:ind w:left="720"/>
        <w:jc w:val="center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2114550" cy="3264568"/>
            <wp:effectExtent l="19050" t="19050" r="19050" b="12032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64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62A" w:rsidRDefault="00E222D6" w:rsidP="00CA162A">
      <w:pPr>
        <w:spacing w:line="360" w:lineRule="auto"/>
        <w:ind w:left="720"/>
        <w:jc w:val="center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章节内容结构组成</w:t>
      </w:r>
    </w:p>
    <w:p w:rsidR="00E222D6" w:rsidRDefault="00E222D6" w:rsidP="00E222D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ab/>
      </w:r>
      <w:r>
        <w:rPr>
          <w:rFonts w:ascii="Arial" w:eastAsia="宋体" w:hAnsi="Arial" w:cs="Arial" w:hint="eastAsia"/>
          <w:sz w:val="24"/>
          <w:szCs w:val="24"/>
        </w:rPr>
        <w:t>贯穿案例训练的位置一般放置在技能点之后，不一定全部是在最后集中体现，要根据贯穿案例训练的技能点内容决定。</w:t>
      </w:r>
    </w:p>
    <w:p w:rsidR="00E222D6" w:rsidRDefault="000A1C85" w:rsidP="006C2330">
      <w:pPr>
        <w:pStyle w:val="a6"/>
        <w:spacing w:line="360" w:lineRule="auto"/>
        <w:ind w:firstLineChars="0"/>
        <w:outlineLvl w:val="1"/>
        <w:rPr>
          <w:ins w:id="2" w:author="sw" w:date="2018-01-23T16:40:00Z"/>
          <w:rFonts w:ascii="Arial" w:eastAsia="宋体" w:hAnsi="Arial" w:cs="Arial" w:hint="eastAsia"/>
          <w:sz w:val="24"/>
          <w:szCs w:val="24"/>
        </w:rPr>
        <w:pPrChange w:id="3" w:author="sw" w:date="2018-01-23T16:59:00Z">
          <w:pPr>
            <w:spacing w:line="360" w:lineRule="auto"/>
            <w:ind w:left="720"/>
          </w:pPr>
        </w:pPrChange>
      </w:pPr>
      <w:ins w:id="4" w:author="sw" w:date="2018-01-23T16:40:00Z">
        <w:r>
          <w:rPr>
            <w:rFonts w:ascii="Arial" w:eastAsia="宋体" w:hAnsi="Arial" w:cs="Arial" w:hint="eastAsia"/>
            <w:sz w:val="24"/>
            <w:szCs w:val="24"/>
          </w:rPr>
          <w:t>18</w:t>
        </w:r>
        <w:r>
          <w:rPr>
            <w:rFonts w:ascii="Arial" w:eastAsia="宋体" w:hAnsi="Arial" w:cs="Arial" w:hint="eastAsia"/>
            <w:sz w:val="24"/>
            <w:szCs w:val="24"/>
          </w:rPr>
          <w:t>、在线补充资料内容引用</w:t>
        </w:r>
      </w:ins>
    </w:p>
    <w:p w:rsidR="000A1C85" w:rsidRDefault="000A1C85" w:rsidP="000A2276">
      <w:pPr>
        <w:spacing w:line="360" w:lineRule="auto"/>
        <w:ind w:left="720"/>
        <w:rPr>
          <w:ins w:id="5" w:author="sw" w:date="2018-01-23T16:45:00Z"/>
          <w:rFonts w:ascii="Arial" w:eastAsia="宋体" w:hAnsi="Arial" w:cs="Arial" w:hint="eastAsia"/>
          <w:sz w:val="24"/>
          <w:szCs w:val="24"/>
        </w:rPr>
      </w:pPr>
      <w:ins w:id="6" w:author="sw" w:date="2018-01-23T16:43:00Z">
        <w:r>
          <w:rPr>
            <w:rFonts w:ascii="Arial" w:eastAsia="宋体" w:hAnsi="Arial" w:cs="Arial" w:hint="eastAsia"/>
            <w:sz w:val="24"/>
            <w:szCs w:val="24"/>
          </w:rPr>
          <w:t>在章节中可能会出现无法全部讲解的内容，可放置在补充资料中进行讲解。以第三章中讲解</w:t>
        </w:r>
        <w:r>
          <w:rPr>
            <w:rFonts w:ascii="Arial" w:eastAsia="宋体" w:hAnsi="Arial" w:cs="Arial" w:hint="eastAsia"/>
            <w:sz w:val="24"/>
            <w:szCs w:val="24"/>
          </w:rPr>
          <w:t>Eclipse</w:t>
        </w:r>
      </w:ins>
      <w:ins w:id="7" w:author="sw" w:date="2018-01-23T16:44:00Z">
        <w:r>
          <w:rPr>
            <w:rFonts w:ascii="Arial" w:eastAsia="宋体" w:hAnsi="Arial" w:cs="Arial" w:hint="eastAsia"/>
            <w:sz w:val="24"/>
            <w:szCs w:val="24"/>
          </w:rPr>
          <w:t>常用快捷方式为例</w:t>
        </w:r>
      </w:ins>
      <w:ins w:id="8" w:author="sw" w:date="2018-01-23T16:45:00Z">
        <w:r>
          <w:rPr>
            <w:rFonts w:ascii="Arial" w:eastAsia="宋体" w:hAnsi="Arial" w:cs="Arial" w:hint="eastAsia"/>
            <w:sz w:val="24"/>
            <w:szCs w:val="24"/>
          </w:rPr>
          <w:t>。</w:t>
        </w:r>
      </w:ins>
    </w:p>
    <w:p w:rsidR="000A1C85" w:rsidRDefault="000A1C85" w:rsidP="000A2276">
      <w:pPr>
        <w:spacing w:line="360" w:lineRule="auto"/>
        <w:ind w:left="720"/>
        <w:rPr>
          <w:ins w:id="9" w:author="sw" w:date="2018-01-23T16:46:00Z"/>
          <w:rFonts w:ascii="Arial" w:eastAsia="宋体" w:hAnsi="Arial" w:cs="Arial" w:hint="eastAsia"/>
          <w:sz w:val="24"/>
          <w:szCs w:val="24"/>
        </w:rPr>
      </w:pPr>
      <w:ins w:id="10" w:author="sw" w:date="2018-01-23T16:45:00Z">
        <w:r>
          <w:rPr>
            <w:rFonts w:ascii="Arial" w:eastAsia="宋体" w:hAnsi="Arial" w:cs="Arial" w:hint="eastAsia"/>
            <w:sz w:val="24"/>
            <w:szCs w:val="24"/>
          </w:rPr>
          <w:tab/>
        </w:r>
        <w:r>
          <w:rPr>
            <w:rFonts w:ascii="Arial" w:eastAsia="宋体" w:hAnsi="Arial" w:cs="Arial" w:hint="eastAsia"/>
            <w:sz w:val="24"/>
            <w:szCs w:val="24"/>
          </w:rPr>
          <w:t>表</w:t>
        </w:r>
        <w:r>
          <w:rPr>
            <w:rFonts w:ascii="Arial" w:eastAsia="宋体" w:hAnsi="Arial" w:cs="Arial" w:hint="eastAsia"/>
            <w:sz w:val="24"/>
            <w:szCs w:val="24"/>
          </w:rPr>
          <w:t>3-1 Eclipse</w:t>
        </w:r>
      </w:ins>
      <w:ins w:id="11" w:author="sw" w:date="2018-01-23T16:46:00Z">
        <w:r>
          <w:rPr>
            <w:rFonts w:ascii="Arial" w:eastAsia="宋体" w:hAnsi="Arial" w:cs="Arial" w:hint="eastAsia"/>
            <w:sz w:val="24"/>
            <w:szCs w:val="24"/>
          </w:rPr>
          <w:t>常用快捷方式</w:t>
        </w:r>
      </w:ins>
    </w:p>
    <w:tbl>
      <w:tblPr>
        <w:tblStyle w:val="a5"/>
        <w:tblW w:w="0" w:type="auto"/>
        <w:tblInd w:w="720" w:type="dxa"/>
        <w:tblLook w:val="04A0"/>
      </w:tblPr>
      <w:tblGrid>
        <w:gridCol w:w="3923"/>
        <w:gridCol w:w="3879"/>
      </w:tblGrid>
      <w:tr w:rsidR="000A1C85" w:rsidTr="000A1C85">
        <w:trPr>
          <w:ins w:id="12" w:author="sw" w:date="2018-01-23T16:46:00Z"/>
        </w:trPr>
        <w:tc>
          <w:tcPr>
            <w:tcW w:w="4261" w:type="dxa"/>
          </w:tcPr>
          <w:p w:rsidR="000A1C85" w:rsidRDefault="000A1C85" w:rsidP="000A2276">
            <w:pPr>
              <w:spacing w:line="360" w:lineRule="auto"/>
              <w:rPr>
                <w:ins w:id="13" w:author="sw" w:date="2018-01-23T16:46:00Z"/>
                <w:rFonts w:ascii="Arial" w:eastAsia="宋体" w:hAnsi="Arial" w:cs="Arial" w:hint="eastAsia"/>
                <w:sz w:val="24"/>
                <w:szCs w:val="24"/>
              </w:rPr>
            </w:pPr>
            <w:ins w:id="14" w:author="sw" w:date="2018-01-23T16:46:00Z">
              <w:r>
                <w:rPr>
                  <w:rFonts w:ascii="Arial" w:eastAsia="宋体" w:hAnsi="Arial" w:cs="Arial" w:hint="eastAsia"/>
                  <w:sz w:val="24"/>
                  <w:szCs w:val="24"/>
                </w:rPr>
                <w:t>快捷键</w:t>
              </w:r>
            </w:ins>
          </w:p>
        </w:tc>
        <w:tc>
          <w:tcPr>
            <w:tcW w:w="4261" w:type="dxa"/>
          </w:tcPr>
          <w:p w:rsidR="000A1C85" w:rsidRDefault="000A1C85" w:rsidP="000A2276">
            <w:pPr>
              <w:spacing w:line="360" w:lineRule="auto"/>
              <w:rPr>
                <w:ins w:id="15" w:author="sw" w:date="2018-01-23T16:46:00Z"/>
                <w:rFonts w:ascii="Arial" w:eastAsia="宋体" w:hAnsi="Arial" w:cs="Arial" w:hint="eastAsia"/>
                <w:sz w:val="24"/>
                <w:szCs w:val="24"/>
              </w:rPr>
            </w:pPr>
            <w:ins w:id="16" w:author="sw" w:date="2018-01-23T16:46:00Z">
              <w:r>
                <w:rPr>
                  <w:rFonts w:ascii="Arial" w:eastAsia="宋体" w:hAnsi="Arial" w:cs="Arial" w:hint="eastAsia"/>
                  <w:sz w:val="24"/>
                  <w:szCs w:val="24"/>
                </w:rPr>
                <w:t>作用</w:t>
              </w:r>
            </w:ins>
          </w:p>
        </w:tc>
      </w:tr>
      <w:tr w:rsidR="000A1C85" w:rsidTr="000A1C85">
        <w:trPr>
          <w:ins w:id="17" w:author="sw" w:date="2018-01-23T16:46:00Z"/>
        </w:trPr>
        <w:tc>
          <w:tcPr>
            <w:tcW w:w="4261" w:type="dxa"/>
          </w:tcPr>
          <w:p w:rsidR="000A1C85" w:rsidRDefault="000A1C85" w:rsidP="000A2276">
            <w:pPr>
              <w:spacing w:line="360" w:lineRule="auto"/>
              <w:rPr>
                <w:ins w:id="18" w:author="sw" w:date="2018-01-23T16:46:00Z"/>
                <w:rFonts w:ascii="Arial" w:eastAsia="宋体" w:hAnsi="Arial" w:cs="Arial" w:hint="eastAsia"/>
                <w:sz w:val="24"/>
                <w:szCs w:val="24"/>
              </w:rPr>
            </w:pPr>
            <w:proofErr w:type="spellStart"/>
            <w:ins w:id="19" w:author="sw" w:date="2018-01-23T16:46:00Z">
              <w:r>
                <w:rPr>
                  <w:rFonts w:ascii="Arial" w:eastAsia="宋体" w:hAnsi="Arial" w:cs="Arial" w:hint="eastAsia"/>
                  <w:sz w:val="24"/>
                  <w:szCs w:val="24"/>
                </w:rPr>
                <w:t>Ctrl+C</w:t>
              </w:r>
              <w:proofErr w:type="spellEnd"/>
            </w:ins>
          </w:p>
        </w:tc>
        <w:tc>
          <w:tcPr>
            <w:tcW w:w="4261" w:type="dxa"/>
          </w:tcPr>
          <w:p w:rsidR="000A1C85" w:rsidRDefault="000A1C85" w:rsidP="000A2276">
            <w:pPr>
              <w:spacing w:line="360" w:lineRule="auto"/>
              <w:rPr>
                <w:ins w:id="20" w:author="sw" w:date="2018-01-23T16:46:00Z"/>
                <w:rFonts w:ascii="Arial" w:eastAsia="宋体" w:hAnsi="Arial" w:cs="Arial" w:hint="eastAsia"/>
                <w:sz w:val="24"/>
                <w:szCs w:val="24"/>
              </w:rPr>
            </w:pPr>
            <w:ins w:id="21" w:author="sw" w:date="2018-01-23T16:46:00Z">
              <w:r>
                <w:rPr>
                  <w:rFonts w:ascii="Arial" w:eastAsia="宋体" w:hAnsi="Arial" w:cs="Arial" w:hint="eastAsia"/>
                  <w:sz w:val="24"/>
                  <w:szCs w:val="24"/>
                </w:rPr>
                <w:t>复制</w:t>
              </w:r>
            </w:ins>
          </w:p>
        </w:tc>
      </w:tr>
      <w:tr w:rsidR="000A1C85" w:rsidTr="000A1C85">
        <w:trPr>
          <w:ins w:id="22" w:author="sw" w:date="2018-01-23T16:46:00Z"/>
        </w:trPr>
        <w:tc>
          <w:tcPr>
            <w:tcW w:w="4261" w:type="dxa"/>
          </w:tcPr>
          <w:p w:rsidR="000A1C85" w:rsidRDefault="000A1C85" w:rsidP="000A2276">
            <w:pPr>
              <w:spacing w:line="360" w:lineRule="auto"/>
              <w:rPr>
                <w:ins w:id="23" w:author="sw" w:date="2018-01-23T16:46:00Z"/>
                <w:rFonts w:ascii="Arial" w:eastAsia="宋体" w:hAnsi="Arial" w:cs="Arial" w:hint="eastAsia"/>
                <w:sz w:val="24"/>
                <w:szCs w:val="24"/>
              </w:rPr>
            </w:pPr>
            <w:proofErr w:type="spellStart"/>
            <w:ins w:id="24" w:author="sw" w:date="2018-01-23T16:47:00Z">
              <w:r>
                <w:rPr>
                  <w:rFonts w:ascii="Arial" w:eastAsia="宋体" w:hAnsi="Arial" w:cs="Arial" w:hint="eastAsia"/>
                  <w:sz w:val="24"/>
                  <w:szCs w:val="24"/>
                </w:rPr>
                <w:t>Ctrl+V</w:t>
              </w:r>
            </w:ins>
            <w:proofErr w:type="spellEnd"/>
          </w:p>
        </w:tc>
        <w:tc>
          <w:tcPr>
            <w:tcW w:w="4261" w:type="dxa"/>
          </w:tcPr>
          <w:p w:rsidR="000A1C85" w:rsidRDefault="000A1C85" w:rsidP="000A2276">
            <w:pPr>
              <w:spacing w:line="360" w:lineRule="auto"/>
              <w:rPr>
                <w:ins w:id="25" w:author="sw" w:date="2018-01-23T16:46:00Z"/>
                <w:rFonts w:ascii="Arial" w:eastAsia="宋体" w:hAnsi="Arial" w:cs="Arial" w:hint="eastAsia"/>
                <w:sz w:val="24"/>
                <w:szCs w:val="24"/>
              </w:rPr>
            </w:pPr>
            <w:ins w:id="26" w:author="sw" w:date="2018-01-23T16:47:00Z">
              <w:r>
                <w:rPr>
                  <w:rFonts w:ascii="Arial" w:eastAsia="宋体" w:hAnsi="Arial" w:cs="Arial" w:hint="eastAsia"/>
                  <w:sz w:val="24"/>
                  <w:szCs w:val="24"/>
                </w:rPr>
                <w:t>粘贴</w:t>
              </w:r>
            </w:ins>
          </w:p>
        </w:tc>
      </w:tr>
      <w:tr w:rsidR="000A1C85" w:rsidTr="000A1C85">
        <w:trPr>
          <w:ins w:id="27" w:author="sw" w:date="2018-01-23T16:46:00Z"/>
        </w:trPr>
        <w:tc>
          <w:tcPr>
            <w:tcW w:w="4261" w:type="dxa"/>
          </w:tcPr>
          <w:p w:rsidR="000A1C85" w:rsidRDefault="000A1C85" w:rsidP="000A2276">
            <w:pPr>
              <w:spacing w:line="360" w:lineRule="auto"/>
              <w:rPr>
                <w:ins w:id="28" w:author="sw" w:date="2018-01-23T16:46:00Z"/>
                <w:rFonts w:ascii="Arial" w:eastAsia="宋体" w:hAnsi="Arial" w:cs="Arial" w:hint="eastAsia"/>
                <w:sz w:val="24"/>
                <w:szCs w:val="24"/>
              </w:rPr>
            </w:pPr>
            <w:proofErr w:type="spellStart"/>
            <w:ins w:id="29" w:author="sw" w:date="2018-01-23T16:47:00Z">
              <w:r>
                <w:rPr>
                  <w:rFonts w:ascii="Arial" w:eastAsia="宋体" w:hAnsi="Arial" w:cs="Arial" w:hint="eastAsia"/>
                  <w:sz w:val="24"/>
                  <w:szCs w:val="24"/>
                </w:rPr>
                <w:lastRenderedPageBreak/>
                <w:t>Ctrl+S</w:t>
              </w:r>
            </w:ins>
            <w:proofErr w:type="spellEnd"/>
          </w:p>
        </w:tc>
        <w:tc>
          <w:tcPr>
            <w:tcW w:w="4261" w:type="dxa"/>
          </w:tcPr>
          <w:p w:rsidR="000A1C85" w:rsidRDefault="000A1C85" w:rsidP="000A2276">
            <w:pPr>
              <w:spacing w:line="360" w:lineRule="auto"/>
              <w:rPr>
                <w:ins w:id="30" w:author="sw" w:date="2018-01-23T16:46:00Z"/>
                <w:rFonts w:ascii="Arial" w:eastAsia="宋体" w:hAnsi="Arial" w:cs="Arial" w:hint="eastAsia"/>
                <w:sz w:val="24"/>
                <w:szCs w:val="24"/>
              </w:rPr>
            </w:pPr>
            <w:ins w:id="31" w:author="sw" w:date="2018-01-23T16:47:00Z">
              <w:r>
                <w:rPr>
                  <w:rFonts w:ascii="Arial" w:eastAsia="宋体" w:hAnsi="Arial" w:cs="Arial" w:hint="eastAsia"/>
                  <w:sz w:val="24"/>
                  <w:szCs w:val="24"/>
                </w:rPr>
                <w:t>保存</w:t>
              </w:r>
            </w:ins>
          </w:p>
        </w:tc>
      </w:tr>
    </w:tbl>
    <w:p w:rsidR="009F6CEF" w:rsidRDefault="000A1C85" w:rsidP="009F6CEF">
      <w:pPr>
        <w:spacing w:line="360" w:lineRule="auto"/>
        <w:ind w:left="720"/>
        <w:rPr>
          <w:ins w:id="32" w:author="sw" w:date="2018-01-23T16:52:00Z"/>
          <w:rFonts w:ascii="Arial" w:eastAsia="宋体" w:hAnsi="Arial" w:cs="Arial" w:hint="eastAsia"/>
          <w:sz w:val="24"/>
          <w:szCs w:val="24"/>
        </w:rPr>
      </w:pPr>
      <w:ins w:id="33" w:author="sw" w:date="2018-01-23T16:47:00Z">
        <w:r>
          <w:rPr>
            <w:rFonts w:ascii="Arial" w:eastAsia="宋体" w:hAnsi="Arial" w:cs="Arial" w:hint="eastAsia"/>
            <w:sz w:val="24"/>
            <w:szCs w:val="24"/>
          </w:rPr>
          <w:t>在表</w:t>
        </w:r>
        <w:r>
          <w:rPr>
            <w:rFonts w:ascii="Arial" w:eastAsia="宋体" w:hAnsi="Arial" w:cs="Arial" w:hint="eastAsia"/>
            <w:sz w:val="24"/>
            <w:szCs w:val="24"/>
          </w:rPr>
          <w:t>3-1</w:t>
        </w:r>
        <w:r>
          <w:rPr>
            <w:rFonts w:ascii="Arial" w:eastAsia="宋体" w:hAnsi="Arial" w:cs="Arial" w:hint="eastAsia"/>
            <w:sz w:val="24"/>
            <w:szCs w:val="24"/>
          </w:rPr>
          <w:t>中只是列举出部分常用快键</w:t>
        </w:r>
        <w:proofErr w:type="gramStart"/>
        <w:r>
          <w:rPr>
            <w:rFonts w:ascii="Arial" w:eastAsia="宋体" w:hAnsi="Arial" w:cs="Arial" w:hint="eastAsia"/>
            <w:sz w:val="24"/>
            <w:szCs w:val="24"/>
          </w:rPr>
          <w:t>键</w:t>
        </w:r>
      </w:ins>
      <w:proofErr w:type="gramEnd"/>
      <w:ins w:id="34" w:author="sw" w:date="2018-01-23T16:48:00Z">
        <w:r>
          <w:rPr>
            <w:rFonts w:ascii="Arial" w:eastAsia="宋体" w:hAnsi="Arial" w:cs="Arial" w:hint="eastAsia"/>
            <w:sz w:val="24"/>
            <w:szCs w:val="24"/>
          </w:rPr>
          <w:t>及作用说明，其余详尽内容请参见</w:t>
        </w:r>
        <w:r w:rsidR="009F6CEF">
          <w:rPr>
            <w:rFonts w:ascii="Arial" w:eastAsia="宋体" w:hAnsi="Arial" w:cs="Arial" w:hint="eastAsia"/>
            <w:sz w:val="24"/>
            <w:szCs w:val="24"/>
          </w:rPr>
          <w:t>在线</w:t>
        </w:r>
      </w:ins>
      <w:ins w:id="35" w:author="sw" w:date="2018-01-23T16:49:00Z">
        <w:r w:rsidR="009F6CEF">
          <w:rPr>
            <w:rFonts w:ascii="Arial" w:eastAsia="宋体" w:hAnsi="Arial" w:cs="Arial" w:hint="eastAsia"/>
            <w:sz w:val="24"/>
            <w:szCs w:val="24"/>
          </w:rPr>
          <w:t>补充学习资料中的《</w:t>
        </w:r>
        <w:r w:rsidR="009F6CEF">
          <w:rPr>
            <w:rFonts w:ascii="Arial" w:eastAsia="宋体" w:hAnsi="Arial" w:cs="Arial" w:hint="eastAsia"/>
            <w:sz w:val="24"/>
            <w:szCs w:val="24"/>
          </w:rPr>
          <w:t>Eclipse</w:t>
        </w:r>
        <w:r w:rsidR="009F6CEF">
          <w:rPr>
            <w:rFonts w:ascii="Arial" w:eastAsia="宋体" w:hAnsi="Arial" w:cs="Arial" w:hint="eastAsia"/>
            <w:sz w:val="24"/>
            <w:szCs w:val="24"/>
          </w:rPr>
          <w:t>常用快捷</w:t>
        </w:r>
      </w:ins>
      <w:ins w:id="36" w:author="sw" w:date="2018-01-23T16:50:00Z">
        <w:r w:rsidR="009F6CEF">
          <w:rPr>
            <w:rFonts w:ascii="Arial" w:eastAsia="宋体" w:hAnsi="Arial" w:cs="Arial" w:hint="eastAsia"/>
            <w:sz w:val="24"/>
            <w:szCs w:val="24"/>
          </w:rPr>
          <w:t>方式大全</w:t>
        </w:r>
      </w:ins>
      <w:ins w:id="37" w:author="sw" w:date="2018-01-23T16:49:00Z">
        <w:r w:rsidR="009F6CEF">
          <w:rPr>
            <w:rFonts w:ascii="Arial" w:eastAsia="宋体" w:hAnsi="Arial" w:cs="Arial" w:hint="eastAsia"/>
            <w:sz w:val="24"/>
            <w:szCs w:val="24"/>
          </w:rPr>
          <w:t>》</w:t>
        </w:r>
      </w:ins>
      <w:ins w:id="38" w:author="sw" w:date="2018-01-23T16:50:00Z">
        <w:r w:rsidR="009F6CEF">
          <w:rPr>
            <w:rFonts w:ascii="Arial" w:eastAsia="宋体" w:hAnsi="Arial" w:cs="Arial" w:hint="eastAsia"/>
            <w:sz w:val="24"/>
            <w:szCs w:val="24"/>
          </w:rPr>
          <w:t>.</w:t>
        </w:r>
        <w:proofErr w:type="spellStart"/>
        <w:proofErr w:type="gramStart"/>
        <w:r w:rsidR="009F6CEF">
          <w:rPr>
            <w:rFonts w:ascii="Arial" w:eastAsia="宋体" w:hAnsi="Arial" w:cs="Arial" w:hint="eastAsia"/>
            <w:sz w:val="24"/>
            <w:szCs w:val="24"/>
          </w:rPr>
          <w:t>docx</w:t>
        </w:r>
      </w:ins>
      <w:proofErr w:type="spellEnd"/>
      <w:proofErr w:type="gramEnd"/>
    </w:p>
    <w:p w:rsidR="009F6CEF" w:rsidRDefault="009F6CEF" w:rsidP="009F6CEF">
      <w:pPr>
        <w:spacing w:line="360" w:lineRule="auto"/>
        <w:ind w:left="720"/>
        <w:rPr>
          <w:ins w:id="39" w:author="sw" w:date="2018-01-23T16:52:00Z"/>
          <w:rFonts w:ascii="Arial" w:eastAsia="宋体" w:hAnsi="Arial" w:cs="Arial" w:hint="eastAsia"/>
          <w:sz w:val="24"/>
          <w:szCs w:val="24"/>
        </w:rPr>
      </w:pPr>
      <w:ins w:id="40" w:author="sw" w:date="2018-01-23T16:53:00Z">
        <w:r>
          <w:rPr>
            <w:rFonts w:ascii="Arial" w:eastAsia="宋体" w:hAnsi="Arial" w:cs="Arial" w:hint="eastAsia"/>
            <w:sz w:val="24"/>
            <w:szCs w:val="24"/>
          </w:rPr>
          <w:t>建议</w:t>
        </w:r>
      </w:ins>
    </w:p>
    <w:p w:rsidR="009F6CEF" w:rsidRDefault="009F6CEF" w:rsidP="009F6CEF">
      <w:pPr>
        <w:pStyle w:val="a6"/>
        <w:numPr>
          <w:ilvl w:val="0"/>
          <w:numId w:val="18"/>
        </w:numPr>
        <w:spacing w:line="360" w:lineRule="auto"/>
        <w:ind w:firstLineChars="0"/>
        <w:rPr>
          <w:ins w:id="41" w:author="sw" w:date="2018-01-23T16:53:00Z"/>
          <w:rFonts w:ascii="Arial" w:eastAsia="宋体" w:hAnsi="Arial" w:cs="Arial" w:hint="eastAsia"/>
          <w:sz w:val="24"/>
          <w:szCs w:val="24"/>
        </w:rPr>
        <w:pPrChange w:id="42" w:author="sw" w:date="2018-01-23T16:53:00Z">
          <w:pPr>
            <w:spacing w:line="360" w:lineRule="auto"/>
            <w:ind w:left="720"/>
          </w:pPr>
        </w:pPrChange>
      </w:pPr>
      <w:ins w:id="43" w:author="sw" w:date="2018-01-23T16:52:00Z">
        <w:r w:rsidRPr="009F6CEF">
          <w:rPr>
            <w:rFonts w:ascii="Arial" w:eastAsia="宋体" w:hAnsi="Arial" w:cs="Arial" w:hint="eastAsia"/>
            <w:sz w:val="24"/>
            <w:szCs w:val="24"/>
            <w:rPrChange w:id="44" w:author="sw" w:date="2018-01-23T16:53:00Z">
              <w:rPr>
                <w:rFonts w:hint="eastAsia"/>
              </w:rPr>
            </w:rPrChange>
          </w:rPr>
          <w:t>如果是对知识点的扩展补充，则在相关知识点后</w:t>
        </w:r>
      </w:ins>
      <w:ins w:id="45" w:author="sw" w:date="2018-01-23T16:54:00Z">
        <w:r>
          <w:rPr>
            <w:rFonts w:ascii="Arial" w:eastAsia="宋体" w:hAnsi="Arial" w:cs="Arial" w:hint="eastAsia"/>
            <w:sz w:val="24"/>
            <w:szCs w:val="24"/>
          </w:rPr>
          <w:t>引</w:t>
        </w:r>
      </w:ins>
      <w:ins w:id="46" w:author="sw" w:date="2018-01-23T16:52:00Z">
        <w:r w:rsidRPr="009F6CEF">
          <w:rPr>
            <w:rFonts w:ascii="Arial" w:eastAsia="宋体" w:hAnsi="Arial" w:cs="Arial" w:hint="eastAsia"/>
            <w:sz w:val="24"/>
            <w:szCs w:val="24"/>
            <w:rPrChange w:id="47" w:author="sw" w:date="2018-01-23T16:53:00Z">
              <w:rPr>
                <w:rFonts w:hint="eastAsia"/>
              </w:rPr>
            </w:rPrChange>
          </w:rPr>
          <w:t>用</w:t>
        </w:r>
      </w:ins>
      <w:ins w:id="48" w:author="sw" w:date="2018-01-23T16:53:00Z">
        <w:r w:rsidRPr="009F6CEF">
          <w:rPr>
            <w:rFonts w:ascii="Arial" w:eastAsia="宋体" w:hAnsi="Arial" w:cs="Arial" w:hint="eastAsia"/>
            <w:sz w:val="24"/>
            <w:szCs w:val="24"/>
            <w:rPrChange w:id="49" w:author="sw" w:date="2018-01-23T16:53:00Z">
              <w:rPr>
                <w:rFonts w:hint="eastAsia"/>
              </w:rPr>
            </w:rPrChange>
          </w:rPr>
          <w:t>在线补充学习资料。</w:t>
        </w:r>
      </w:ins>
    </w:p>
    <w:p w:rsidR="009F6CEF" w:rsidRPr="009F6CEF" w:rsidRDefault="009F6CEF" w:rsidP="009F6CEF">
      <w:pPr>
        <w:pStyle w:val="a6"/>
        <w:numPr>
          <w:ilvl w:val="0"/>
          <w:numId w:val="18"/>
        </w:numPr>
        <w:spacing w:line="360" w:lineRule="auto"/>
        <w:ind w:firstLineChars="0"/>
        <w:rPr>
          <w:ins w:id="50" w:author="sw" w:date="2018-01-23T16:45:00Z"/>
          <w:rFonts w:ascii="Arial" w:eastAsia="宋体" w:hAnsi="Arial" w:cs="Arial" w:hint="eastAsia"/>
          <w:sz w:val="24"/>
          <w:szCs w:val="24"/>
          <w:rPrChange w:id="51" w:author="sw" w:date="2018-01-23T16:53:00Z">
            <w:rPr>
              <w:ins w:id="52" w:author="sw" w:date="2018-01-23T16:45:00Z"/>
              <w:rFonts w:hint="eastAsia"/>
            </w:rPr>
          </w:rPrChange>
        </w:rPr>
        <w:pPrChange w:id="53" w:author="sw" w:date="2018-01-23T16:53:00Z">
          <w:pPr>
            <w:spacing w:line="360" w:lineRule="auto"/>
            <w:ind w:left="720"/>
          </w:pPr>
        </w:pPrChange>
      </w:pPr>
      <w:ins w:id="54" w:author="sw" w:date="2018-01-23T16:53:00Z">
        <w:r>
          <w:rPr>
            <w:rFonts w:ascii="Arial" w:eastAsia="宋体" w:hAnsi="Arial" w:cs="Arial" w:hint="eastAsia"/>
            <w:sz w:val="24"/>
            <w:szCs w:val="24"/>
          </w:rPr>
          <w:t>如果是本章内容的扩展补充，则在本章</w:t>
        </w:r>
      </w:ins>
      <w:ins w:id="55" w:author="sw" w:date="2018-01-23T16:54:00Z">
        <w:r>
          <w:rPr>
            <w:rFonts w:ascii="Arial" w:eastAsia="宋体" w:hAnsi="Arial" w:cs="Arial" w:hint="eastAsia"/>
            <w:sz w:val="24"/>
            <w:szCs w:val="24"/>
          </w:rPr>
          <w:t>最后引用在线补充学习资料</w:t>
        </w:r>
      </w:ins>
    </w:p>
    <w:p w:rsidR="000A1C85" w:rsidRDefault="000A1C85" w:rsidP="000A2276">
      <w:pPr>
        <w:spacing w:line="360" w:lineRule="auto"/>
        <w:ind w:left="720"/>
        <w:rPr>
          <w:ins w:id="56" w:author="sw" w:date="2018-01-23T16:40:00Z"/>
          <w:rFonts w:ascii="Arial" w:eastAsia="宋体" w:hAnsi="Arial" w:cs="Arial" w:hint="eastAsia"/>
          <w:sz w:val="24"/>
          <w:szCs w:val="24"/>
        </w:rPr>
      </w:pPr>
    </w:p>
    <w:p w:rsidR="000A1C85" w:rsidRDefault="000A1C85" w:rsidP="000A2276">
      <w:pPr>
        <w:spacing w:line="360" w:lineRule="auto"/>
        <w:ind w:left="720"/>
        <w:rPr>
          <w:ins w:id="57" w:author="sw" w:date="2018-01-23T16:40:00Z"/>
          <w:rFonts w:ascii="Arial" w:eastAsia="宋体" w:hAnsi="Arial" w:cs="Arial" w:hint="eastAsia"/>
          <w:sz w:val="24"/>
          <w:szCs w:val="24"/>
        </w:rPr>
      </w:pPr>
    </w:p>
    <w:p w:rsidR="000A1C85" w:rsidRPr="000A2276" w:rsidRDefault="000A1C85" w:rsidP="000A2276">
      <w:pPr>
        <w:spacing w:line="360" w:lineRule="auto"/>
        <w:ind w:left="720"/>
        <w:rPr>
          <w:rFonts w:ascii="Arial" w:eastAsia="宋体" w:hAnsi="Arial" w:cs="Arial"/>
          <w:sz w:val="24"/>
          <w:szCs w:val="24"/>
        </w:rPr>
      </w:pPr>
    </w:p>
    <w:p w:rsidR="000A4C6F" w:rsidRPr="000A2276" w:rsidRDefault="00C66843" w:rsidP="000A2276">
      <w:pPr>
        <w:pStyle w:val="a6"/>
        <w:numPr>
          <w:ilvl w:val="0"/>
          <w:numId w:val="1"/>
        </w:numPr>
        <w:spacing w:line="360" w:lineRule="auto"/>
        <w:ind w:firstLineChars="0"/>
        <w:outlineLvl w:val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审核规范</w:t>
      </w:r>
    </w:p>
    <w:p w:rsidR="000A4C6F" w:rsidRPr="000A2276" w:rsidRDefault="00C66843" w:rsidP="000A2276">
      <w:pPr>
        <w:pStyle w:val="a6"/>
        <w:numPr>
          <w:ilvl w:val="0"/>
          <w:numId w:val="14"/>
        </w:numPr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审核内容</w:t>
      </w:r>
    </w:p>
    <w:p w:rsidR="000A4C6F" w:rsidRPr="000A2276" w:rsidRDefault="00C66843" w:rsidP="000A2276">
      <w:pPr>
        <w:pStyle w:val="a6"/>
        <w:spacing w:line="360" w:lineRule="auto"/>
        <w:ind w:left="1440" w:firstLineChars="0" w:firstLine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审核人应熟悉课程设计思路及内容，熟悉所审核章节的内容设计。审核时需要关注的内容：</w:t>
      </w:r>
    </w:p>
    <w:p w:rsidR="000A4C6F" w:rsidRPr="000A2276" w:rsidRDefault="00C66843" w:rsidP="000A2276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课程设计大纲目标匹配度</w:t>
      </w:r>
    </w:p>
    <w:p w:rsidR="000A4C6F" w:rsidRPr="000A2276" w:rsidRDefault="00C66843" w:rsidP="000A2276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内容组织是否合理</w:t>
      </w:r>
    </w:p>
    <w:p w:rsidR="000A4C6F" w:rsidRPr="000A2276" w:rsidRDefault="00C66843" w:rsidP="000A2276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语言描述是否正确</w:t>
      </w:r>
    </w:p>
    <w:p w:rsidR="000A4C6F" w:rsidRPr="000A2276" w:rsidRDefault="00C66843" w:rsidP="000A2276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技能点讲解是否严谨</w:t>
      </w:r>
    </w:p>
    <w:p w:rsidR="000A4C6F" w:rsidRPr="000A2276" w:rsidRDefault="00C66843" w:rsidP="000A2276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代码正确性、规范性</w:t>
      </w:r>
    </w:p>
    <w:p w:rsidR="000A4C6F" w:rsidRPr="000A2276" w:rsidRDefault="00C66843" w:rsidP="000A2276">
      <w:pPr>
        <w:pStyle w:val="a6"/>
        <w:numPr>
          <w:ilvl w:val="0"/>
          <w:numId w:val="14"/>
        </w:numPr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审核结果</w:t>
      </w:r>
    </w:p>
    <w:p w:rsidR="000A4C6F" w:rsidRPr="000A2276" w:rsidRDefault="00C66843" w:rsidP="000A2276">
      <w:pPr>
        <w:pStyle w:val="a6"/>
        <w:numPr>
          <w:ilvl w:val="0"/>
          <w:numId w:val="16"/>
        </w:numPr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审核过程分为初审和终审</w:t>
      </w:r>
    </w:p>
    <w:p w:rsidR="000A4C6F" w:rsidRPr="000A2276" w:rsidRDefault="00C66843" w:rsidP="000A2276">
      <w:pPr>
        <w:pStyle w:val="a6"/>
        <w:numPr>
          <w:ilvl w:val="0"/>
          <w:numId w:val="16"/>
        </w:numPr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对于审核结果，应填写《</w:t>
      </w:r>
      <w:r w:rsidRPr="000A2276">
        <w:rPr>
          <w:rFonts w:ascii="Arial" w:eastAsia="宋体" w:hAnsi="Arial" w:cs="Arial"/>
          <w:sz w:val="24"/>
          <w:szCs w:val="24"/>
        </w:rPr>
        <w:t>XXX</w:t>
      </w:r>
      <w:r w:rsidRPr="000A2276">
        <w:rPr>
          <w:rFonts w:ascii="Arial" w:eastAsia="宋体" w:hAnsi="宋体" w:cs="Arial"/>
          <w:sz w:val="24"/>
          <w:szCs w:val="24"/>
        </w:rPr>
        <w:t>学生用书审核修改意见表》，开发人员依据审核结果，与审核人沟通确认，进行内容修改。</w:t>
      </w:r>
    </w:p>
    <w:p w:rsidR="000A4C6F" w:rsidRPr="000A2276" w:rsidRDefault="00C66843" w:rsidP="000A2276">
      <w:pPr>
        <w:pStyle w:val="a6"/>
        <w:numPr>
          <w:ilvl w:val="0"/>
          <w:numId w:val="16"/>
        </w:numPr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 w:hint="eastAsia"/>
          <w:sz w:val="24"/>
          <w:szCs w:val="24"/>
        </w:rPr>
        <w:t>审核时，审核人员必须要给出明确修改意见，不能是含糊其辞的说辞，例如，技能点描述不充分。而应该明确提出明确的问题所在，以及建议的修改方案。</w:t>
      </w:r>
    </w:p>
    <w:p w:rsidR="000A4C6F" w:rsidRPr="000A2276" w:rsidRDefault="00C66843" w:rsidP="000A2276">
      <w:pPr>
        <w:pStyle w:val="a6"/>
        <w:numPr>
          <w:ilvl w:val="0"/>
          <w:numId w:val="16"/>
        </w:numPr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《</w:t>
      </w:r>
      <w:r w:rsidRPr="000A2276">
        <w:rPr>
          <w:rFonts w:ascii="Arial" w:eastAsia="宋体" w:hAnsi="Arial" w:cs="Arial"/>
          <w:sz w:val="24"/>
          <w:szCs w:val="24"/>
        </w:rPr>
        <w:t>XXX</w:t>
      </w:r>
      <w:r w:rsidRPr="000A2276">
        <w:rPr>
          <w:rFonts w:ascii="Arial" w:eastAsia="宋体" w:hAnsi="宋体" w:cs="Arial"/>
          <w:sz w:val="24"/>
          <w:szCs w:val="24"/>
        </w:rPr>
        <w:t>学生用书审核修改意见表》作为教材编写质量监控的工具，存档保存</w:t>
      </w:r>
    </w:p>
    <w:p w:rsidR="000A4C6F" w:rsidRPr="000A2276" w:rsidRDefault="00C66843" w:rsidP="000A2276">
      <w:pPr>
        <w:pStyle w:val="a6"/>
        <w:numPr>
          <w:ilvl w:val="0"/>
          <w:numId w:val="16"/>
        </w:numPr>
        <w:spacing w:line="360" w:lineRule="auto"/>
        <w:ind w:firstLineChars="0"/>
        <w:outlineLvl w:val="1"/>
        <w:rPr>
          <w:rFonts w:ascii="Arial" w:eastAsia="宋体" w:hAnsi="Arial" w:cs="Arial"/>
          <w:sz w:val="24"/>
          <w:szCs w:val="24"/>
        </w:rPr>
      </w:pPr>
      <w:r w:rsidRPr="000A2276">
        <w:rPr>
          <w:rFonts w:ascii="Arial" w:eastAsia="宋体" w:hAnsi="宋体" w:cs="Arial"/>
          <w:sz w:val="24"/>
          <w:szCs w:val="24"/>
        </w:rPr>
        <w:t>在审核修改意见表中，审核人只需要列出典型问题，或者存疑</w:t>
      </w:r>
      <w:r w:rsidRPr="000A2276">
        <w:rPr>
          <w:rFonts w:ascii="Arial" w:eastAsia="宋体" w:hAnsi="宋体" w:cs="Arial"/>
          <w:sz w:val="24"/>
          <w:szCs w:val="24"/>
        </w:rPr>
        <w:lastRenderedPageBreak/>
        <w:t>较大的问题。例如思路顺序问题、技能点解释分析问题、案例代码问题等</w:t>
      </w:r>
    </w:p>
    <w:p w:rsidR="000A4C6F" w:rsidRPr="000A2276" w:rsidRDefault="000A4C6F" w:rsidP="000A2276">
      <w:pPr>
        <w:pStyle w:val="a6"/>
        <w:spacing w:line="360" w:lineRule="auto"/>
        <w:ind w:left="1440" w:firstLineChars="0" w:firstLine="0"/>
        <w:outlineLvl w:val="1"/>
        <w:rPr>
          <w:rFonts w:ascii="Arial" w:eastAsia="宋体" w:hAnsi="Arial" w:cs="Arial"/>
          <w:sz w:val="24"/>
          <w:szCs w:val="24"/>
        </w:rPr>
      </w:pPr>
    </w:p>
    <w:sectPr w:rsidR="000A4C6F" w:rsidRPr="000A2276" w:rsidSect="000A4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w" w:date="2018-01-19T17:26:00Z" w:initials="s">
    <w:p w:rsidR="00566CD9" w:rsidRDefault="00566C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目录结构</w:t>
      </w:r>
    </w:p>
  </w:comment>
  <w:comment w:id="1" w:author="sw" w:date="2018-01-19T17:26:00Z" w:initials="s">
    <w:p w:rsidR="00566CD9" w:rsidRDefault="00566CD9">
      <w:pPr>
        <w:pStyle w:val="a8"/>
      </w:pPr>
      <w:r>
        <w:rPr>
          <w:rStyle w:val="a7"/>
        </w:rPr>
        <w:annotationRef/>
      </w:r>
      <w:r>
        <w:t>章节目录结构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246E"/>
    <w:multiLevelType w:val="multilevel"/>
    <w:tmpl w:val="054E246E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>
    <w:nsid w:val="07F32472"/>
    <w:multiLevelType w:val="multilevel"/>
    <w:tmpl w:val="07F32472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D7E2170"/>
    <w:multiLevelType w:val="multilevel"/>
    <w:tmpl w:val="1D7E2170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">
    <w:nsid w:val="1FC86A59"/>
    <w:multiLevelType w:val="multilevel"/>
    <w:tmpl w:val="1FC86A59"/>
    <w:lvl w:ilvl="0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>
    <w:nsid w:val="303C19C6"/>
    <w:multiLevelType w:val="multilevel"/>
    <w:tmpl w:val="303C19C6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2C617DF"/>
    <w:multiLevelType w:val="multilevel"/>
    <w:tmpl w:val="32C617DF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47B6520A"/>
    <w:multiLevelType w:val="multilevel"/>
    <w:tmpl w:val="47B6520A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494A6561"/>
    <w:multiLevelType w:val="hybridMultilevel"/>
    <w:tmpl w:val="73B6A1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AF27CAC"/>
    <w:multiLevelType w:val="multilevel"/>
    <w:tmpl w:val="4AF27CAC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E054EA7"/>
    <w:multiLevelType w:val="multilevel"/>
    <w:tmpl w:val="4E054EA7"/>
    <w:lvl w:ilvl="0">
      <w:start w:val="1"/>
      <w:numFmt w:val="bullet"/>
      <w:lvlText w:val=""/>
      <w:lvlJc w:val="left"/>
      <w:pPr>
        <w:ind w:left="190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3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69" w:hanging="420"/>
      </w:pPr>
      <w:rPr>
        <w:rFonts w:ascii="Wingdings" w:hAnsi="Wingdings" w:hint="default"/>
      </w:rPr>
    </w:lvl>
  </w:abstractNum>
  <w:abstractNum w:abstractNumId="10">
    <w:nsid w:val="51877199"/>
    <w:multiLevelType w:val="hybridMultilevel"/>
    <w:tmpl w:val="7384FF9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51C94A3A"/>
    <w:multiLevelType w:val="multilevel"/>
    <w:tmpl w:val="51C94A3A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5A46E7B9"/>
    <w:multiLevelType w:val="singleLevel"/>
    <w:tmpl w:val="5A46E7B9"/>
    <w:lvl w:ilvl="0">
      <w:start w:val="2"/>
      <w:numFmt w:val="decimal"/>
      <w:suff w:val="nothing"/>
      <w:lvlText w:val="%1、"/>
      <w:lvlJc w:val="left"/>
    </w:lvl>
  </w:abstractNum>
  <w:abstractNum w:abstractNumId="13">
    <w:nsid w:val="5A4DD279"/>
    <w:multiLevelType w:val="multilevel"/>
    <w:tmpl w:val="5A4DD2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1BF20F8"/>
    <w:multiLevelType w:val="multilevel"/>
    <w:tmpl w:val="61BF20F8"/>
    <w:lvl w:ilvl="0">
      <w:start w:val="1"/>
      <w:numFmt w:val="bullet"/>
      <w:lvlText w:val=""/>
      <w:lvlJc w:val="left"/>
      <w:pPr>
        <w:ind w:left="190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3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69" w:hanging="420"/>
      </w:pPr>
      <w:rPr>
        <w:rFonts w:ascii="Wingdings" w:hAnsi="Wingdings" w:hint="default"/>
      </w:rPr>
    </w:lvl>
  </w:abstractNum>
  <w:abstractNum w:abstractNumId="15">
    <w:nsid w:val="77217DC7"/>
    <w:multiLevelType w:val="multilevel"/>
    <w:tmpl w:val="77217DC7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792D77E4"/>
    <w:multiLevelType w:val="multilevel"/>
    <w:tmpl w:val="792D77E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BCC15FC"/>
    <w:multiLevelType w:val="multilevel"/>
    <w:tmpl w:val="7BCC15F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8"/>
  </w:num>
  <w:num w:numId="9">
    <w:abstractNumId w:val="11"/>
  </w:num>
  <w:num w:numId="10">
    <w:abstractNumId w:val="15"/>
  </w:num>
  <w:num w:numId="11">
    <w:abstractNumId w:val="4"/>
  </w:num>
  <w:num w:numId="12">
    <w:abstractNumId w:val="16"/>
  </w:num>
  <w:num w:numId="13">
    <w:abstractNumId w:val="13"/>
  </w:num>
  <w:num w:numId="14">
    <w:abstractNumId w:val="1"/>
  </w:num>
  <w:num w:numId="15">
    <w:abstractNumId w:val="2"/>
  </w:num>
  <w:num w:numId="16">
    <w:abstractNumId w:val="0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30D4"/>
    <w:rsid w:val="000365BE"/>
    <w:rsid w:val="000564A8"/>
    <w:rsid w:val="00061FB0"/>
    <w:rsid w:val="00073555"/>
    <w:rsid w:val="000A1C85"/>
    <w:rsid w:val="000A2276"/>
    <w:rsid w:val="000A4C6F"/>
    <w:rsid w:val="000B54FF"/>
    <w:rsid w:val="000C2F2F"/>
    <w:rsid w:val="000D565C"/>
    <w:rsid w:val="000D6446"/>
    <w:rsid w:val="000F080E"/>
    <w:rsid w:val="00104BDB"/>
    <w:rsid w:val="00165CAF"/>
    <w:rsid w:val="00197570"/>
    <w:rsid w:val="001B6AE3"/>
    <w:rsid w:val="001C5385"/>
    <w:rsid w:val="001D3B93"/>
    <w:rsid w:val="001D3C92"/>
    <w:rsid w:val="001F020B"/>
    <w:rsid w:val="001F392A"/>
    <w:rsid w:val="00217015"/>
    <w:rsid w:val="00242ACC"/>
    <w:rsid w:val="00254138"/>
    <w:rsid w:val="0025677E"/>
    <w:rsid w:val="002B4F13"/>
    <w:rsid w:val="002F323E"/>
    <w:rsid w:val="0030139C"/>
    <w:rsid w:val="00307629"/>
    <w:rsid w:val="0032737E"/>
    <w:rsid w:val="00357124"/>
    <w:rsid w:val="00422978"/>
    <w:rsid w:val="00430826"/>
    <w:rsid w:val="004350BC"/>
    <w:rsid w:val="004B4D6D"/>
    <w:rsid w:val="004D17AA"/>
    <w:rsid w:val="004E3BCF"/>
    <w:rsid w:val="004E69C0"/>
    <w:rsid w:val="0050185E"/>
    <w:rsid w:val="0050232E"/>
    <w:rsid w:val="00527293"/>
    <w:rsid w:val="00527C50"/>
    <w:rsid w:val="00566CD9"/>
    <w:rsid w:val="0056713B"/>
    <w:rsid w:val="00571463"/>
    <w:rsid w:val="005A7BCF"/>
    <w:rsid w:val="005A7C8B"/>
    <w:rsid w:val="00641B13"/>
    <w:rsid w:val="00674D04"/>
    <w:rsid w:val="006B495D"/>
    <w:rsid w:val="006C2330"/>
    <w:rsid w:val="006D792A"/>
    <w:rsid w:val="0070361D"/>
    <w:rsid w:val="00710627"/>
    <w:rsid w:val="00723C59"/>
    <w:rsid w:val="007530D4"/>
    <w:rsid w:val="00776DE5"/>
    <w:rsid w:val="00781899"/>
    <w:rsid w:val="007A0B9B"/>
    <w:rsid w:val="008653C8"/>
    <w:rsid w:val="008838C5"/>
    <w:rsid w:val="008C5FA3"/>
    <w:rsid w:val="008C67EE"/>
    <w:rsid w:val="00913003"/>
    <w:rsid w:val="00967CFE"/>
    <w:rsid w:val="009A46E2"/>
    <w:rsid w:val="009F6CEF"/>
    <w:rsid w:val="00A364FD"/>
    <w:rsid w:val="00A50458"/>
    <w:rsid w:val="00A544F8"/>
    <w:rsid w:val="00A72836"/>
    <w:rsid w:val="00A77F69"/>
    <w:rsid w:val="00A82006"/>
    <w:rsid w:val="00B01430"/>
    <w:rsid w:val="00B03A55"/>
    <w:rsid w:val="00B03B0A"/>
    <w:rsid w:val="00B27D8C"/>
    <w:rsid w:val="00B410CB"/>
    <w:rsid w:val="00B469FC"/>
    <w:rsid w:val="00B54081"/>
    <w:rsid w:val="00B54D6A"/>
    <w:rsid w:val="00B67719"/>
    <w:rsid w:val="00B7757E"/>
    <w:rsid w:val="00BB5436"/>
    <w:rsid w:val="00BB5FA5"/>
    <w:rsid w:val="00BD1FF0"/>
    <w:rsid w:val="00BE49AF"/>
    <w:rsid w:val="00BE688A"/>
    <w:rsid w:val="00C64AEE"/>
    <w:rsid w:val="00C66843"/>
    <w:rsid w:val="00C75988"/>
    <w:rsid w:val="00C86411"/>
    <w:rsid w:val="00C96D4F"/>
    <w:rsid w:val="00CA162A"/>
    <w:rsid w:val="00CD076F"/>
    <w:rsid w:val="00CF46AB"/>
    <w:rsid w:val="00DE50B1"/>
    <w:rsid w:val="00DF50EE"/>
    <w:rsid w:val="00E222D6"/>
    <w:rsid w:val="00E50DDF"/>
    <w:rsid w:val="00E61418"/>
    <w:rsid w:val="00E934DD"/>
    <w:rsid w:val="00F06138"/>
    <w:rsid w:val="00F41C04"/>
    <w:rsid w:val="00F70D35"/>
    <w:rsid w:val="00F73614"/>
    <w:rsid w:val="00F75092"/>
    <w:rsid w:val="00F8744B"/>
    <w:rsid w:val="00F92561"/>
    <w:rsid w:val="00FC7EEB"/>
    <w:rsid w:val="00FF7193"/>
    <w:rsid w:val="0DC055A3"/>
    <w:rsid w:val="12BC02B6"/>
    <w:rsid w:val="13797C8D"/>
    <w:rsid w:val="16FD37F4"/>
    <w:rsid w:val="2E35610D"/>
    <w:rsid w:val="3B381BF6"/>
    <w:rsid w:val="3EE949ED"/>
    <w:rsid w:val="503A4577"/>
    <w:rsid w:val="50A822BA"/>
    <w:rsid w:val="54AE598E"/>
    <w:rsid w:val="5C7F0830"/>
    <w:rsid w:val="6824458E"/>
    <w:rsid w:val="6BE62CA3"/>
    <w:rsid w:val="7189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C6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0A4C6F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0A4C6F"/>
    <w:rPr>
      <w:sz w:val="18"/>
      <w:szCs w:val="18"/>
    </w:rPr>
  </w:style>
  <w:style w:type="table" w:styleId="a5">
    <w:name w:val="Table Grid"/>
    <w:basedOn w:val="a1"/>
    <w:uiPriority w:val="59"/>
    <w:rsid w:val="000A4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A4C6F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0A4C6F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0A4C6F"/>
    <w:rPr>
      <w:rFonts w:ascii="宋体" w:eastAsia="宋体"/>
      <w:sz w:val="18"/>
      <w:szCs w:val="18"/>
    </w:rPr>
  </w:style>
  <w:style w:type="paragraph" w:customStyle="1" w:styleId="Normal85">
    <w:name w:val="Normal_85"/>
    <w:qFormat/>
    <w:rsid w:val="000A4C6F"/>
    <w:pPr>
      <w:spacing w:before="120" w:after="240"/>
      <w:jc w:val="both"/>
    </w:pPr>
    <w:rPr>
      <w:sz w:val="22"/>
      <w:szCs w:val="22"/>
      <w:lang w:eastAsia="en-US"/>
    </w:rPr>
  </w:style>
  <w:style w:type="character" w:styleId="a7">
    <w:name w:val="annotation reference"/>
    <w:basedOn w:val="a0"/>
    <w:uiPriority w:val="99"/>
    <w:semiHidden/>
    <w:unhideWhenUsed/>
    <w:rsid w:val="00566CD9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66CD9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66CD9"/>
    <w:rPr>
      <w:kern w:val="2"/>
      <w:sz w:val="21"/>
      <w:szCs w:val="22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66CD9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66C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ADD8C1-5A91-4A3C-A96A-AA4AE073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</dc:creator>
  <cp:lastModifiedBy>sw</cp:lastModifiedBy>
  <cp:revision>12</cp:revision>
  <dcterms:created xsi:type="dcterms:W3CDTF">2018-01-03T01:43:00Z</dcterms:created>
  <dcterms:modified xsi:type="dcterms:W3CDTF">2018-01-23T08:59:00Z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